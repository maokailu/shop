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204" w:rsidRPr="004F6D84" w:rsidRDefault="00F93204" w:rsidP="00F93204">
      <w:pPr>
        <w:jc w:val="center"/>
        <w:rPr>
          <w:b/>
          <w:sz w:val="36"/>
          <w:szCs w:val="36"/>
        </w:rPr>
      </w:pPr>
      <w:r w:rsidRPr="004F6D84">
        <w:rPr>
          <w:rFonts w:hint="eastAsia"/>
          <w:b/>
          <w:sz w:val="36"/>
          <w:szCs w:val="36"/>
        </w:rPr>
        <w:t>需求分析</w:t>
      </w:r>
    </w:p>
    <w:p w:rsidR="004F6D84" w:rsidRDefault="004F6D84" w:rsidP="004F6D84">
      <w:pP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功能</w:t>
      </w:r>
    </w:p>
    <w:p w:rsidR="004F6D84" w:rsidRPr="004F6D84" w:rsidRDefault="004F6D84" w:rsidP="004F6D84">
      <w:pPr>
        <w:jc w:val="left"/>
        <w:rPr>
          <w:sz w:val="24"/>
          <w:szCs w:val="24"/>
        </w:rPr>
      </w:pPr>
      <w:r w:rsidRPr="004F6D84">
        <w:rPr>
          <w:rFonts w:hint="eastAsia"/>
          <w:sz w:val="24"/>
          <w:szCs w:val="24"/>
        </w:rPr>
        <w:t>1.</w:t>
      </w:r>
      <w:r w:rsidRPr="004F6D84">
        <w:rPr>
          <w:rFonts w:hint="eastAsia"/>
          <w:sz w:val="24"/>
          <w:szCs w:val="24"/>
        </w:rPr>
        <w:t>用户管理</w:t>
      </w:r>
    </w:p>
    <w:p w:rsidR="004F6D84" w:rsidRDefault="004F6D84">
      <w:r>
        <w:rPr>
          <w:rFonts w:hint="eastAsia"/>
          <w:noProof/>
        </w:rPr>
        <w:drawing>
          <wp:inline distT="0" distB="0" distL="0" distR="0">
            <wp:extent cx="5267325" cy="1524000"/>
            <wp:effectExtent l="0" t="0" r="9525" b="0"/>
            <wp:docPr id="2" name="图片 2" descr="绘图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绘图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D84" w:rsidRPr="004F6D84" w:rsidRDefault="004F6D84">
      <w:pPr>
        <w:rPr>
          <w:sz w:val="24"/>
          <w:szCs w:val="24"/>
        </w:rPr>
      </w:pPr>
      <w:r w:rsidRPr="004F6D84">
        <w:rPr>
          <w:rFonts w:hint="eastAsia"/>
          <w:sz w:val="24"/>
          <w:szCs w:val="24"/>
        </w:rPr>
        <w:t>2.</w:t>
      </w:r>
      <w:r w:rsidRPr="004F6D84">
        <w:rPr>
          <w:rFonts w:hint="eastAsia"/>
          <w:sz w:val="24"/>
          <w:szCs w:val="24"/>
        </w:rPr>
        <w:t>管理员管理</w:t>
      </w:r>
    </w:p>
    <w:p w:rsidR="004F6D84" w:rsidRDefault="004F6D84">
      <w:r>
        <w:rPr>
          <w:rFonts w:hint="eastAsia"/>
          <w:noProof/>
        </w:rPr>
        <w:drawing>
          <wp:inline distT="0" distB="0" distL="0" distR="0">
            <wp:extent cx="5274310" cy="2218257"/>
            <wp:effectExtent l="0" t="0" r="2540" b="0"/>
            <wp:docPr id="4" name="图片 4" descr="绘图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绘图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D84" w:rsidRDefault="004F6D84">
      <w:pPr>
        <w:rPr>
          <w:sz w:val="24"/>
          <w:szCs w:val="24"/>
        </w:rPr>
      </w:pPr>
      <w:r w:rsidRPr="004F6D84">
        <w:rPr>
          <w:rFonts w:hint="eastAsia"/>
          <w:sz w:val="24"/>
          <w:szCs w:val="24"/>
        </w:rPr>
        <w:t>3.</w:t>
      </w:r>
      <w:r w:rsidRPr="004F6D84">
        <w:rPr>
          <w:rFonts w:hint="eastAsia"/>
          <w:sz w:val="24"/>
          <w:szCs w:val="24"/>
        </w:rPr>
        <w:t>购物车管理</w:t>
      </w:r>
    </w:p>
    <w:p w:rsidR="001F6A98" w:rsidRDefault="001F6A9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1A3969">
            <wp:extent cx="5276215" cy="17430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6A98" w:rsidRDefault="001F6A9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系统顶级用例图</w:t>
      </w:r>
    </w:p>
    <w:p w:rsidR="007D108B" w:rsidRDefault="007D10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用户用例图</w:t>
      </w:r>
    </w:p>
    <w:p w:rsidR="001F6A98" w:rsidRDefault="001F6A98">
      <w:pPr>
        <w:rPr>
          <w:rFonts w:hint="eastAsia"/>
          <w:sz w:val="24"/>
          <w:szCs w:val="24"/>
        </w:rPr>
      </w:pPr>
      <w:r>
        <w:rPr>
          <w:rFonts w:ascii="宋体" w:eastAsia="宋体" w:hAnsi="宋体" w:hint="eastAsia"/>
          <w:noProof/>
          <w:color w:val="000000"/>
          <w:sz w:val="28"/>
        </w:rPr>
        <w:lastRenderedPageBreak/>
        <w:drawing>
          <wp:inline distT="0" distB="0" distL="0" distR="0">
            <wp:extent cx="2990850" cy="8191500"/>
            <wp:effectExtent l="0" t="0" r="0" b="0"/>
            <wp:docPr id="6" name="图片 6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绘图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8B" w:rsidRDefault="007D10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管理员用例图</w:t>
      </w:r>
    </w:p>
    <w:p w:rsidR="00752FA9" w:rsidRPr="004F6D84" w:rsidRDefault="001F6A98">
      <w:pPr>
        <w:rPr>
          <w:sz w:val="24"/>
          <w:szCs w:val="24"/>
        </w:rPr>
      </w:pPr>
      <w:r>
        <w:rPr>
          <w:rFonts w:ascii="宋体" w:eastAsia="宋体" w:hAnsi="宋体" w:hint="eastAsia"/>
          <w:noProof/>
          <w:color w:val="000000"/>
          <w:sz w:val="28"/>
        </w:rPr>
        <w:lastRenderedPageBreak/>
        <w:drawing>
          <wp:inline distT="0" distB="0" distL="0" distR="0" wp14:anchorId="4B268F03" wp14:editId="21495150">
            <wp:extent cx="3933825" cy="5019675"/>
            <wp:effectExtent l="0" t="0" r="9525" b="9525"/>
            <wp:docPr id="7" name="图片 7" descr="绘图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绘图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204" w:rsidRDefault="007D108B">
      <w:r>
        <w:rPr>
          <w:rFonts w:hint="eastAsia"/>
        </w:rPr>
        <w:t>3.</w:t>
      </w:r>
      <w:r>
        <w:rPr>
          <w:rFonts w:hint="eastAsia"/>
        </w:rPr>
        <w:t>用户和管理员用例图</w:t>
      </w:r>
    </w:p>
    <w:p w:rsidR="00F93204" w:rsidRDefault="004F6D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CDDC4A">
            <wp:extent cx="5180965" cy="44761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65" cy="4476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108B" w:rsidRDefault="007D108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用例顺序图</w:t>
      </w:r>
    </w:p>
    <w:p w:rsidR="007D108B" w:rsidRDefault="007D108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）会员下订单</w:t>
      </w:r>
    </w:p>
    <w:p w:rsidR="007D108B" w:rsidRDefault="007D108B">
      <w:pPr>
        <w:rPr>
          <w:rFonts w:hint="eastAsia"/>
        </w:rPr>
      </w:pPr>
      <w:r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>
            <wp:extent cx="5274310" cy="6924715"/>
            <wp:effectExtent l="0" t="0" r="2540" b="9525"/>
            <wp:docPr id="21" name="图片 21" descr="c2309c1e40786530314e15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2309c1e40786530314e150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2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8B" w:rsidRDefault="007D108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）会员留言</w:t>
      </w:r>
    </w:p>
    <w:p w:rsidR="007D108B" w:rsidRDefault="007D108B">
      <w:pPr>
        <w:rPr>
          <w:rFonts w:hint="eastAsia"/>
        </w:rPr>
      </w:pPr>
      <w:r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>
            <wp:extent cx="4876800" cy="4143375"/>
            <wp:effectExtent l="0" t="0" r="0" b="9525"/>
            <wp:docPr id="22" name="图片 22" descr="17fdb31a2fa7e9efac6e7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7fdb31a2fa7e9efac6e75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8B" w:rsidRDefault="007D108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）管理员修改商品</w:t>
      </w:r>
    </w:p>
    <w:p w:rsidR="007D108B" w:rsidRDefault="007D108B">
      <w:pPr>
        <w:rPr>
          <w:rFonts w:hint="eastAsia"/>
        </w:rPr>
      </w:pPr>
      <w:r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>
            <wp:extent cx="4552950" cy="5743575"/>
            <wp:effectExtent l="0" t="0" r="0" b="9525"/>
            <wp:docPr id="23" name="图片 23" descr="4a47272280aa62689922ed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a47272280aa62689922ed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8B" w:rsidRDefault="007D108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数据库的设计</w:t>
      </w:r>
    </w:p>
    <w:p w:rsidR="007D108B" w:rsidRDefault="007D108B">
      <w:pPr>
        <w:rPr>
          <w:rFonts w:hint="eastAsia"/>
        </w:rPr>
      </w:pPr>
      <w:r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>
            <wp:extent cx="5133975" cy="2933700"/>
            <wp:effectExtent l="0" t="0" r="9525" b="0"/>
            <wp:docPr id="24" name="图片 24" descr="3b39e0ca1eb044c753664f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b39e0ca1eb044c753664fe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8B" w:rsidRDefault="007D108B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系统功能</w:t>
      </w:r>
    </w:p>
    <w:p w:rsidR="007D108B" w:rsidRDefault="007D108B">
      <w:pPr>
        <w:rPr>
          <w:rFonts w:hint="eastAsia"/>
        </w:rPr>
      </w:pPr>
      <w:r>
        <w:rPr>
          <w:rFonts w:hint="eastAsia"/>
        </w:rPr>
        <w:t>1.</w:t>
      </w:r>
      <w:r w:rsidR="00161D64">
        <w:rPr>
          <w:rFonts w:hint="eastAsia"/>
        </w:rPr>
        <w:t>系统功能图</w:t>
      </w:r>
    </w:p>
    <w:p w:rsidR="00161D64" w:rsidRDefault="00161D64">
      <w:pPr>
        <w:rPr>
          <w:rFonts w:hint="eastAsia"/>
        </w:rPr>
      </w:pPr>
      <w:r>
        <w:rPr>
          <w:rFonts w:ascii="ˎ̥_GB2312" w:eastAsia="宋体" w:hAnsi="ˎ̥_GB2312" w:cs="宋体" w:hint="eastAsia"/>
          <w:noProof/>
          <w:kern w:val="0"/>
          <w:szCs w:val="21"/>
        </w:rPr>
        <mc:AlternateContent>
          <mc:Choice Requires="wpc">
            <w:drawing>
              <wp:inline distT="0" distB="0" distL="0" distR="0" wp14:anchorId="2F7CF847" wp14:editId="684D75B6">
                <wp:extent cx="5257800" cy="2971800"/>
                <wp:effectExtent l="0" t="0" r="3810" b="3175"/>
                <wp:docPr id="84" name="画布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972435" y="1584960"/>
                            <a:ext cx="456565" cy="1089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1D64" w:rsidRPr="00EF7AD8" w:rsidRDefault="00161D64" w:rsidP="00161D64">
                              <w:pPr>
                                <w:ind w:firstLineChars="100" w:firstLine="210"/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商品信息管理</w:t>
                              </w:r>
                            </w:p>
                            <w:p w:rsidR="00161D64" w:rsidRDefault="00161D64" w:rsidP="00161D64">
                              <w:pPr>
                                <w:rPr>
                                  <w:rFonts w:hint="eastAsia"/>
                                </w:rPr>
                              </w:pPr>
                              <w:ins w:id="0" w:author="502" w:date="2009-11-17T09:05:00Z"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</w:ins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6" name="Group 50"/>
                        <wpg:cNvGrpSpPr>
                          <a:grpSpLocks/>
                        </wpg:cNvGrpSpPr>
                        <wpg:grpSpPr bwMode="auto">
                          <a:xfrm>
                            <a:off x="114300" y="198120"/>
                            <a:ext cx="4799965" cy="2476500"/>
                            <a:chOff x="2400" y="1830"/>
                            <a:chExt cx="7559" cy="3589"/>
                          </a:xfrm>
                        </wpg:grpSpPr>
                        <wps:wsp>
                          <wps:cNvPr id="57" name="AutoShap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200" y="1830"/>
                              <a:ext cx="3960" cy="468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61D64" w:rsidRDefault="00161D64" w:rsidP="00161D64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网上购物系统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120" y="2766"/>
                              <a:ext cx="2160" cy="6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61D64" w:rsidRDefault="00161D64" w:rsidP="00161D64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前台管理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0" y="2766"/>
                              <a:ext cx="2700" cy="6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61D64" w:rsidRDefault="00161D64" w:rsidP="00161D64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后台管理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Line 54"/>
                          <wps:cNvCnPr/>
                          <wps:spPr bwMode="auto">
                            <a:xfrm>
                              <a:off x="5820" y="2298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55"/>
                          <wps:cNvCnPr/>
                          <wps:spPr bwMode="auto">
                            <a:xfrm>
                              <a:off x="5820" y="2610"/>
                              <a:ext cx="18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56"/>
                          <wps:cNvCnPr/>
                          <wps:spPr bwMode="auto">
                            <a:xfrm flipH="1">
                              <a:off x="4020" y="2610"/>
                              <a:ext cx="18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57"/>
                          <wps:cNvCnPr/>
                          <wps:spPr bwMode="auto">
                            <a:xfrm>
                              <a:off x="4020" y="2610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58"/>
                          <wps:cNvCnPr/>
                          <wps:spPr bwMode="auto">
                            <a:xfrm>
                              <a:off x="7620" y="2610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59"/>
                          <wps:cNvCnPr/>
                          <wps:spPr bwMode="auto">
                            <a:xfrm>
                              <a:off x="4020" y="3389"/>
                              <a:ext cx="0" cy="1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60"/>
                          <wps:cNvCnPr/>
                          <wps:spPr bwMode="auto">
                            <a:xfrm>
                              <a:off x="2401" y="3545"/>
                              <a:ext cx="305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61"/>
                          <wps:cNvCnPr/>
                          <wps:spPr bwMode="auto">
                            <a:xfrm>
                              <a:off x="2400" y="3546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62"/>
                          <wps:cNvCnPr/>
                          <wps:spPr bwMode="auto">
                            <a:xfrm>
                              <a:off x="3300" y="3546"/>
                              <a:ext cx="1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63"/>
                          <wps:cNvCnPr/>
                          <wps:spPr bwMode="auto">
                            <a:xfrm>
                              <a:off x="4379" y="3546"/>
                              <a:ext cx="1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64"/>
                          <wps:cNvCnPr/>
                          <wps:spPr bwMode="auto">
                            <a:xfrm>
                              <a:off x="5459" y="3546"/>
                              <a:ext cx="1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65"/>
                          <wps:cNvCnPr/>
                          <wps:spPr bwMode="auto">
                            <a:xfrm>
                              <a:off x="7800" y="3390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66"/>
                          <wps:cNvCnPr/>
                          <wps:spPr bwMode="auto">
                            <a:xfrm>
                              <a:off x="7799" y="3390"/>
                              <a:ext cx="1" cy="1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67"/>
                          <wps:cNvCnPr/>
                          <wps:spPr bwMode="auto">
                            <a:xfrm>
                              <a:off x="6361" y="3546"/>
                              <a:ext cx="305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68"/>
                          <wps:cNvCnPr/>
                          <wps:spPr bwMode="auto">
                            <a:xfrm>
                              <a:off x="6360" y="3547"/>
                              <a:ext cx="1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69"/>
                          <wps:cNvCnPr/>
                          <wps:spPr bwMode="auto">
                            <a:xfrm>
                              <a:off x="7260" y="3547"/>
                              <a:ext cx="1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70"/>
                          <wps:cNvCnPr/>
                          <wps:spPr bwMode="auto">
                            <a:xfrm>
                              <a:off x="8339" y="3547"/>
                              <a:ext cx="1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71"/>
                          <wps:cNvCnPr/>
                          <wps:spPr bwMode="auto">
                            <a:xfrm>
                              <a:off x="9419" y="3547"/>
                              <a:ext cx="1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3121" y="3858"/>
                              <a:ext cx="719" cy="15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61D64" w:rsidRPr="00C72F2D" w:rsidRDefault="00161D64" w:rsidP="00161D64">
                                <w:pPr>
                                  <w:ind w:leftChars="100" w:left="210"/>
                                  <w:rPr>
                                    <w:szCs w:val="21"/>
                                  </w:rPr>
                                </w:pPr>
                                <w:r w:rsidRPr="00C72F2D">
                                  <w:rPr>
                                    <w:rFonts w:ascii="ˎ̥_GB2312" w:hAnsi="ˎ̥_GB2312" w:cs="宋体"/>
                                    <w:kern w:val="0"/>
                                    <w:szCs w:val="21"/>
                                  </w:rPr>
                                  <w:t>商品</w:t>
                                </w:r>
                                <w:r w:rsidRPr="00C72F2D">
                                  <w:rPr>
                                    <w:rFonts w:ascii="ˎ̥_GB2312" w:hAnsi="ˎ̥_GB2312" w:cs="宋体" w:hint="eastAsia"/>
                                    <w:kern w:val="0"/>
                                    <w:szCs w:val="21"/>
                                  </w:rPr>
                                  <w:t>查询</w:t>
                                </w:r>
                              </w:p>
                            </w:txbxContent>
                          </wps:txbx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4021" y="3858"/>
                              <a:ext cx="719" cy="15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61D64" w:rsidRPr="00C72F2D" w:rsidRDefault="00161D64" w:rsidP="00161D64">
                                <w:pPr>
                                  <w:ind w:leftChars="100" w:left="210"/>
                                  <w:rPr>
                                    <w:szCs w:val="21"/>
                                  </w:rPr>
                                </w:pPr>
                                <w:r w:rsidRPr="00C72F2D">
                                  <w:rPr>
                                    <w:rFonts w:ascii="ˎ̥_GB2312" w:hAnsi="ˎ̥_GB2312" w:cs="宋体"/>
                                    <w:kern w:val="0"/>
                                    <w:szCs w:val="21"/>
                                  </w:rPr>
                                  <w:t>用户管理</w:t>
                                </w:r>
                              </w:p>
                            </w:txbxContent>
                          </wps:txbx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6000" y="3858"/>
                              <a:ext cx="719" cy="15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61D64" w:rsidRDefault="00161D64" w:rsidP="00161D64">
                                <w:pPr>
                                  <w:ind w:leftChars="100" w:left="210"/>
                                  <w:rPr>
                                    <w:rFonts w:hint="eastAsia"/>
                                  </w:rPr>
                                </w:pPr>
                                <w:r w:rsidRPr="008F21DF">
                                  <w:rPr>
                                    <w:rFonts w:ascii="ˎ̥_GB2312" w:hAnsi="ˎ̥_GB2312" w:cs="宋体"/>
                                    <w:color w:val="000000"/>
                                    <w:kern w:val="0"/>
                                    <w:szCs w:val="21"/>
                                  </w:rPr>
                                  <w:t>商品</w:t>
                                </w:r>
                                <w:r>
                                  <w:rPr>
                                    <w:rFonts w:ascii="ˎ̥_GB2312" w:hAnsi="ˎ̥_GB2312" w:cs="宋体" w:hint="eastAsia"/>
                                    <w:color w:val="000000"/>
                                    <w:kern w:val="0"/>
                                    <w:szCs w:val="21"/>
                                  </w:rPr>
                                  <w:t>类别管理</w:t>
                                </w:r>
                              </w:p>
                            </w:txbxContent>
                          </wps:txbx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5100" y="3858"/>
                              <a:ext cx="719" cy="15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61D64" w:rsidRDefault="00161D64" w:rsidP="00161D64">
                                <w:pPr>
                                  <w:ind w:leftChars="100" w:left="210"/>
                                </w:pPr>
                                <w:r w:rsidRPr="008F21DF">
                                  <w:rPr>
                                    <w:rFonts w:ascii="ˎ̥_GB2312" w:hAnsi="ˎ̥_GB2312" w:cs="宋体"/>
                                    <w:color w:val="000000"/>
                                    <w:kern w:val="0"/>
                                    <w:szCs w:val="21"/>
                                  </w:rPr>
                                  <w:t>订单管理</w:t>
                                </w:r>
                              </w:p>
                            </w:txbxContent>
                          </wps:txbx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7980" y="3858"/>
                              <a:ext cx="719" cy="1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61D64" w:rsidRDefault="00161D64" w:rsidP="00161D64">
                                <w:pPr>
                                  <w:ind w:leftChars="100" w:left="210"/>
                                  <w:rPr>
                                    <w:rFonts w:hint="eastAsia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订单处理</w:t>
                                </w:r>
                              </w:p>
                              <w:p w:rsidR="00161D64" w:rsidRPr="00C72F2D" w:rsidRDefault="00161D64" w:rsidP="00161D64"/>
                            </w:txbxContent>
                          </wps:txbx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40" y="3858"/>
                              <a:ext cx="719" cy="15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61D64" w:rsidRPr="00EF7AD8" w:rsidRDefault="00161D64" w:rsidP="00161D64">
                                <w:pPr>
                                  <w:ind w:leftChars="100" w:left="210"/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会员信息管理</w:t>
                                </w:r>
                              </w:p>
                              <w:p w:rsidR="00161D64" w:rsidRDefault="00161D64" w:rsidP="00161D64">
                                <w:pPr>
                                  <w:ind w:firstLineChars="299" w:firstLine="628"/>
                                </w:pPr>
                              </w:p>
                            </w:txbxContent>
                          </wps:txbx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84" o:spid="_x0000_s1026" editas="canvas" style="width:414pt;height:234pt;mso-position-horizontal-relative:char;mso-position-vertical-relative:line" coordsize="52578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29718;visibility:visible;mso-wrap-style:square">
                  <v:fill o:detectmouseclick="t"/>
                  <v:path o:connecttype="none"/>
                </v:shape>
                <v:rect id="Rectangle 49" o:spid="_x0000_s1028" style="position:absolute;left:29724;top:15849;width:4566;height:10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IccMA&#10;AADbAAAADwAAAGRycy9kb3ducmV2LnhtbESPUWvCMBSF3wf7D+EKvs3UjY7RGUUG3USfpvsBl+ba&#10;lDU3sUlr/fdGEHw8nHO+w1msRtuKgbrQOFYwn2UgiCunG64V/B3Klw8QISJrbB2TggsFWC2fnxZY&#10;aHfmXxr2sRYJwqFABSZGX0gZKkMWw8x54uQdXWcxJtnVUnd4TnDbytcse5cWG04LBj19Gar+971V&#10;cFpvjqXRP77J8/5t911uh96flJpOxvUniEhjfITv7Y1WkOdw+5J+gF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1IccMAAADbAAAADwAAAAAAAAAAAAAAAACYAgAAZHJzL2Rv&#10;d25yZXYueG1sUEsFBgAAAAAEAAQA9QAAAIgDAAAAAA==&#10;">
                  <v:textbox style="layout-flow:vertical-ideographic">
                    <w:txbxContent>
                      <w:p w:rsidR="00161D64" w:rsidRPr="00EF7AD8" w:rsidRDefault="00161D64" w:rsidP="00161D64">
                        <w:pPr>
                          <w:ind w:firstLineChars="100" w:firstLine="210"/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商品信息管理</w:t>
                        </w:r>
                      </w:p>
                      <w:p w:rsidR="00161D64" w:rsidRDefault="00161D64" w:rsidP="00161D64">
                        <w:pPr>
                          <w:rPr>
                            <w:rFonts w:hint="eastAsia"/>
                          </w:rPr>
                        </w:pPr>
                        <w:ins w:id="1" w:author="502" w:date="2009-11-17T09:05:00Z"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ins>
                      </w:p>
                    </w:txbxContent>
                  </v:textbox>
                </v:rect>
                <v:group id="Group 50" o:spid="_x0000_s1029" style="position:absolute;left:1143;top:1981;width:47999;height:24765" coordorigin="2400,1830" coordsize="7559,35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51" o:spid="_x0000_s1030" type="#_x0000_t109" style="position:absolute;left:4200;top:1830;width:39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ADj8UA&#10;AADbAAAADwAAAGRycy9kb3ducmV2LnhtbESPQWvCQBSE7wX/w/IEL1I3Wq0SXUWEiB48NO2lt2f2&#10;mQSzb0N2jem/dwWhx2FmvmFWm85UoqXGlZYVjEcRCOLM6pJzBT/fyfsChPPIGivLpOCPHGzWvbcV&#10;xtre+Yva1OciQNjFqKDwvo6ldFlBBt3I1sTBu9jGoA+yyaVu8B7gppKTKPqUBksOCwXWtCsou6Y3&#10;o2CyGKZ7PiWH6fmoE5yNf9vhx1GpQb/bLkF46vx/+NU+aAWzOTy/hB8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UAOPxQAAANsAAAAPAAAAAAAAAAAAAAAAAJgCAABkcnMv&#10;ZG93bnJldi54bWxQSwUGAAAAAAQABAD1AAAAigMAAAAA&#10;">
                    <v:textbox>
                      <w:txbxContent>
                        <w:p w:rsidR="00161D64" w:rsidRDefault="00161D64" w:rsidP="00161D64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网上购物系统</w:t>
                          </w:r>
                        </w:p>
                      </w:txbxContent>
                    </v:textbox>
                  </v:shape>
                  <v:rect id="Rectangle 52" o:spid="_x0000_s1031" style="position:absolute;left:3120;top:2766;width:2160;height: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P4WM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z+FjBAAAA2wAAAA8AAAAAAAAAAAAAAAAAmAIAAGRycy9kb3du&#10;cmV2LnhtbFBLBQYAAAAABAAEAPUAAACGAwAAAAA=&#10;">
                    <v:textbox>
                      <w:txbxContent>
                        <w:p w:rsidR="00161D64" w:rsidRDefault="00161D64" w:rsidP="00161D64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前台管理</w:t>
                          </w:r>
                        </w:p>
                      </w:txbxContent>
                    </v:textbox>
                  </v:rect>
                  <v:rect id="Rectangle 53" o:spid="_x0000_s1032" style="position:absolute;left:6360;top:2766;width:2700;height: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9dw8QA&#10;AADbAAAADwAAAGRycy9kb3ducmV2LnhtbESPQWvCQBSE7wX/w/KE3pqNFks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/XcPEAAAA2wAAAA8AAAAAAAAAAAAAAAAAmAIAAGRycy9k&#10;b3ducmV2LnhtbFBLBQYAAAAABAAEAPUAAACJAwAAAAA=&#10;">
                    <v:textbox>
                      <w:txbxContent>
                        <w:p w:rsidR="00161D64" w:rsidRDefault="00161D64" w:rsidP="00161D64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后台管理</w:t>
                          </w:r>
                        </w:p>
                      </w:txbxContent>
                    </v:textbox>
                  </v:rect>
                  <v:line id="Line 54" o:spid="_x0000_s1033" style="position:absolute;visibility:visible;mso-wrap-style:square" from="5820,2298" to="5820,2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<v:line id="Line 55" o:spid="_x0000_s1034" style="position:absolute;visibility:visible;mso-wrap-style:square" from="5820,2610" to="7620,2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<v:line id="Line 56" o:spid="_x0000_s1035" style="position:absolute;flip:x;visibility:visible;mso-wrap-style:square" from="4020,2610" to="5820,2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  <v:line id="Line 57" o:spid="_x0000_s1036" style="position:absolute;visibility:visible;mso-wrap-style:square" from="4020,2610" to="4020,2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<v:line id="Line 58" o:spid="_x0000_s1037" style="position:absolute;visibility:visible;mso-wrap-style:square" from="7620,2610" to="7620,2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  <v:line id="Line 59" o:spid="_x0000_s1038" style="position:absolute;visibility:visible;mso-wrap-style:square" from="4020,3389" to="4020,3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<v:line id="Line 60" o:spid="_x0000_s1039" style="position:absolute;visibility:visible;mso-wrap-style:square" from="2401,3545" to="5460,3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<v:line id="Line 61" o:spid="_x0000_s1040" style="position:absolute;visibility:visible;mso-wrap-style:square" from="2400,3546" to="2400,3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<v:line id="Line 62" o:spid="_x0000_s1041" style="position:absolute;visibility:visible;mso-wrap-style:square" from="3300,3546" to="3301,3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<v:line id="Line 63" o:spid="_x0000_s1042" style="position:absolute;visibility:visible;mso-wrap-style:square" from="4379,3546" to="4380,3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<v:line id="Line 64" o:spid="_x0000_s1043" style="position:absolute;visibility:visible;mso-wrap-style:square" from="5459,3546" to="5460,3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<v:line id="Line 65" o:spid="_x0000_s1044" style="position:absolute;visibility:visible;mso-wrap-style:square" from="7800,3390" to="7800,3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<v:line id="Line 66" o:spid="_x0000_s1045" style="position:absolute;visibility:visible;mso-wrap-style:square" from="7799,3390" to="7800,3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<v:line id="Line 67" o:spid="_x0000_s1046" style="position:absolute;visibility:visible;mso-wrap-style:square" from="6361,3546" to="9420,3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<v:line id="Line 68" o:spid="_x0000_s1047" style="position:absolute;visibility:visible;mso-wrap-style:square" from="6360,3547" to="6361,3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<v:line id="Line 69" o:spid="_x0000_s1048" style="position:absolute;visibility:visible;mso-wrap-style:square" from="7260,3547" to="7261,3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<v:line id="Line 70" o:spid="_x0000_s1049" style="position:absolute;visibility:visible;mso-wrap-style:square" from="8339,3547" to="8340,3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  <v:line id="Line 71" o:spid="_x0000_s1050" style="position:absolute;visibility:visible;mso-wrap-style:square" from="9419,3547" to="9420,3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<v:rect id="Rectangle 72" o:spid="_x0000_s1051" style="position:absolute;left:3121;top:3858;width:719;height:1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m7j8AA&#10;AADbAAAADwAAAGRycy9kb3ducmV2LnhtbERP3WrCMBS+H/gO4Qx2N9M5nNIZRYQ6cVf+PMChOTZl&#10;zUls0tq9vbkQvPz4/herwTaipzbUjhV8jDMQxKXTNVcKzqfifQ4iRGSNjWNS8E8BVsvRywJz7W58&#10;oP4YK5FCOOSowMTocylDachiGDtPnLiLay3GBNtK6hZvKdw2cpJlX9JizanBoKeNofLv2FkF1/Xu&#10;Uhj94+vptPv83Rb7vvNXpd5eh/U3iEhDfIof7p1WMEtj05f0A+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Fm7j8AAAADbAAAADwAAAAAAAAAAAAAAAACYAgAAZHJzL2Rvd25y&#10;ZXYueG1sUEsFBgAAAAAEAAQA9QAAAIUDAAAAAA==&#10;">
                    <v:textbox style="layout-flow:vertical-ideographic">
                      <w:txbxContent>
                        <w:p w:rsidR="00161D64" w:rsidRPr="00C72F2D" w:rsidRDefault="00161D64" w:rsidP="00161D64">
                          <w:pPr>
                            <w:ind w:leftChars="100" w:left="210"/>
                            <w:rPr>
                              <w:szCs w:val="21"/>
                            </w:rPr>
                          </w:pPr>
                          <w:r w:rsidRPr="00C72F2D">
                            <w:rPr>
                              <w:rFonts w:ascii="ˎ̥_GB2312" w:hAnsi="ˎ̥_GB2312" w:cs="宋体"/>
                              <w:kern w:val="0"/>
                              <w:szCs w:val="21"/>
                            </w:rPr>
                            <w:t>商品</w:t>
                          </w:r>
                          <w:r w:rsidRPr="00C72F2D">
                            <w:rPr>
                              <w:rFonts w:ascii="ˎ̥_GB2312" w:hAnsi="ˎ̥_GB2312" w:cs="宋体" w:hint="eastAsia"/>
                              <w:kern w:val="0"/>
                              <w:szCs w:val="21"/>
                            </w:rPr>
                            <w:t>查询</w:t>
                          </w:r>
                        </w:p>
                      </w:txbxContent>
                    </v:textbox>
                  </v:rect>
                  <v:rect id="Rectangle 73" o:spid="_x0000_s1052" style="position:absolute;left:4021;top:3858;width:719;height:1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UeFMQA&#10;AADbAAAADwAAAGRycy9kb3ducmV2LnhtbESPUWvCMBSF3wf7D+EKvs3UidvsjCJCncynOX/Apbk2&#10;Zc1NbNLa/XsjDPZ4OOd8h7NcD7YRPbWhdqxgOslAEJdO11wpOH0XT28gQkTW2DgmBb8UYL16fFhi&#10;rt2Vv6g/xkokCIccFZgYfS5lKA1ZDBPniZN3dq3FmGRbSd3iNcFtI5+z7EVarDktGPS0NVT+HDur&#10;4LLZnwujP3w9n3ezw6747Dt/UWo8GjbvICIN8T/8195rBa8LuH9JP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VHhTEAAAA2wAAAA8AAAAAAAAAAAAAAAAAmAIAAGRycy9k&#10;b3ducmV2LnhtbFBLBQYAAAAABAAEAPUAAACJAwAAAAA=&#10;">
                    <v:textbox style="layout-flow:vertical-ideographic">
                      <w:txbxContent>
                        <w:p w:rsidR="00161D64" w:rsidRPr="00C72F2D" w:rsidRDefault="00161D64" w:rsidP="00161D64">
                          <w:pPr>
                            <w:ind w:leftChars="100" w:left="210"/>
                            <w:rPr>
                              <w:szCs w:val="21"/>
                            </w:rPr>
                          </w:pPr>
                          <w:r w:rsidRPr="00C72F2D">
                            <w:rPr>
                              <w:rFonts w:ascii="ˎ̥_GB2312" w:hAnsi="ˎ̥_GB2312" w:cs="宋体"/>
                              <w:kern w:val="0"/>
                              <w:szCs w:val="21"/>
                            </w:rPr>
                            <w:t>用户管理</w:t>
                          </w:r>
                        </w:p>
                      </w:txbxContent>
                    </v:textbox>
                  </v:rect>
                  <v:rect id="Rectangle 74" o:spid="_x0000_s1053" style="position:absolute;left:6000;top:3858;width:719;height:1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rHrsAA&#10;AADbAAAADwAAAGRycy9kb3ducmV2LnhtbERP3WrCMBS+H+wdwhl4N9MpDqlGEaEq88qfBzg0x6as&#10;OYlNWuvbm4vBLj++/+V6sI3oqQ21YwVf4wwEcel0zZWC66X4nIMIEVlj45gUPCnAevX+tsRcuwef&#10;qD/HSqQQDjkqMDH6XMpQGrIYxs4TJ+7mWosxwbaSusVHCreNnGTZt7RYc2ow6GlrqPw9d1bBfXO4&#10;FUbvfT2bddPjrvjpO39XavQxbBYgIg3xX/znPmgF87Q+fUk/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/rHrsAAAADbAAAADwAAAAAAAAAAAAAAAACYAgAAZHJzL2Rvd25y&#10;ZXYueG1sUEsFBgAAAAAEAAQA9QAAAIUDAAAAAA==&#10;">
                    <v:textbox style="layout-flow:vertical-ideographic">
                      <w:txbxContent>
                        <w:p w:rsidR="00161D64" w:rsidRDefault="00161D64" w:rsidP="00161D64">
                          <w:pPr>
                            <w:ind w:leftChars="100" w:left="210"/>
                            <w:rPr>
                              <w:rFonts w:hint="eastAsia"/>
                            </w:rPr>
                          </w:pPr>
                          <w:r w:rsidRPr="008F21DF">
                            <w:rPr>
                              <w:rFonts w:ascii="ˎ̥_GB2312" w:hAnsi="ˎ̥_GB2312" w:cs="宋体"/>
                              <w:color w:val="000000"/>
                              <w:kern w:val="0"/>
                              <w:szCs w:val="21"/>
                            </w:rPr>
                            <w:t>商品</w:t>
                          </w:r>
                          <w:r>
                            <w:rPr>
                              <w:rFonts w:ascii="ˎ̥_GB2312" w:hAnsi="ˎ̥_GB2312" w:cs="宋体" w:hint="eastAsia"/>
                              <w:color w:val="000000"/>
                              <w:kern w:val="0"/>
                              <w:szCs w:val="21"/>
                            </w:rPr>
                            <w:t>类别管理</w:t>
                          </w:r>
                        </w:p>
                      </w:txbxContent>
                    </v:textbox>
                  </v:rect>
                  <v:rect id="Rectangle 75" o:spid="_x0000_s1054" style="position:absolute;left:5100;top:3858;width:719;height:1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ZiNcMA&#10;AADbAAAADwAAAGRycy9kb3ducmV2LnhtbESPUWvCMBSF3wf7D+EKe5upDod0RpFBnejTdD/g0lyb&#10;YnMTm7R2/94Igo+Hc853OIvVYBvRUxtqxwom4wwEcel0zZWCv2PxPgcRIrLGxjEp+KcAq+XrywJz&#10;7a78S/0hViJBOOSowMTocylDachiGDtPnLyTay3GJNtK6havCW4bOc2yT2mx5rRg0NO3ofJ86KyC&#10;y3p7Koz+8fVs1n3sN8Wu7/xFqbfRsP4CEWmIz/CjvdUK5hO4f0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ZiNcMAAADbAAAADwAAAAAAAAAAAAAAAACYAgAAZHJzL2Rv&#10;d25yZXYueG1sUEsFBgAAAAAEAAQA9QAAAIgDAAAAAA==&#10;">
                    <v:textbox style="layout-flow:vertical-ideographic">
                      <w:txbxContent>
                        <w:p w:rsidR="00161D64" w:rsidRDefault="00161D64" w:rsidP="00161D64">
                          <w:pPr>
                            <w:ind w:leftChars="100" w:left="210"/>
                          </w:pPr>
                          <w:r w:rsidRPr="008F21DF">
                            <w:rPr>
                              <w:rFonts w:ascii="ˎ̥_GB2312" w:hAnsi="ˎ̥_GB2312" w:cs="宋体"/>
                              <w:color w:val="000000"/>
                              <w:kern w:val="0"/>
                              <w:szCs w:val="21"/>
                            </w:rPr>
                            <w:t>订单管理</w:t>
                          </w:r>
                        </w:p>
                      </w:txbxContent>
                    </v:textbox>
                  </v:rect>
                  <v:rect id="Rectangle 76" o:spid="_x0000_s1055" style="position:absolute;left:7980;top:3858;width:719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T8QsMA&#10;AADbAAAADwAAAGRycy9kb3ducmV2LnhtbESPUWvCMBSF3wf7D+EO9jZTFYd0RpFBp+jTdD/g0lyb&#10;YnMTm7R2/94Igo+Hc853OIvVYBvRUxtqxwrGowwEcel0zZWCv2PxMQcRIrLGxjEp+KcAq+XrywJz&#10;7a78S/0hViJBOOSowMTocylDachiGDlPnLyTay3GJNtK6havCW4bOcmyT2mx5rRg0NO3ofJ86KyC&#10;y3p7Koze+Ho266b7n2LXd/6i1PvbsP4CEWmIz/CjvdUK5hO4f0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GT8QsMAAADbAAAADwAAAAAAAAAAAAAAAACYAgAAZHJzL2Rv&#10;d25yZXYueG1sUEsFBgAAAAAEAAQA9QAAAIgDAAAAAA==&#10;">
                    <v:textbox style="layout-flow:vertical-ideographic">
                      <w:txbxContent>
                        <w:p w:rsidR="00161D64" w:rsidRDefault="00161D64" w:rsidP="00161D64">
                          <w:pPr>
                            <w:ind w:leftChars="100" w:left="210"/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订单处理</w:t>
                          </w:r>
                        </w:p>
                        <w:p w:rsidR="00161D64" w:rsidRPr="00C72F2D" w:rsidRDefault="00161D64" w:rsidP="00161D64"/>
                      </w:txbxContent>
                    </v:textbox>
                  </v:rect>
                  <v:rect id="Rectangle 77" o:spid="_x0000_s1056" style="position:absolute;left:9240;top:3858;width:719;height:1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hZ2cQA&#10;AADbAAAADwAAAGRycy9kb3ducmV2LnhtbESPwWrDMBBE74H+g9hCb4mchoTgWg6h4Da0pyT9gMXa&#10;WCbWSrFkx/37qlDocZiZN0yxm2wnRupD61jBcpGBIK6dbrlR8HWu5lsQISJr7ByTgm8KsCsfZgXm&#10;2t35SOMpNiJBOOSowMTocylDbchiWDhPnLyL6y3GJPtG6h7vCW47+ZxlG2mx5bRg0NOrofp6GqyC&#10;2/5wqYx+9+16Paw+36qPcfA3pZ4ep/0LiEhT/A//tQ9awXYFv1/SD5D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oWdnEAAAA2wAAAA8AAAAAAAAAAAAAAAAAmAIAAGRycy9k&#10;b3ducmV2LnhtbFBLBQYAAAAABAAEAPUAAACJAwAAAAA=&#10;">
                    <v:textbox style="layout-flow:vertical-ideographic">
                      <w:txbxContent>
                        <w:p w:rsidR="00161D64" w:rsidRPr="00EF7AD8" w:rsidRDefault="00161D64" w:rsidP="00161D64">
                          <w:pPr>
                            <w:ind w:leftChars="100" w:left="210"/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会员信息管理</w:t>
                          </w:r>
                        </w:p>
                        <w:p w:rsidR="00161D64" w:rsidRDefault="00161D64" w:rsidP="00161D64">
                          <w:pPr>
                            <w:ind w:firstLineChars="299" w:firstLine="628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161D64" w:rsidRDefault="00161D6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系统流程图</w:t>
      </w:r>
    </w:p>
    <w:p w:rsidR="00396DDF" w:rsidRPr="00396DDF" w:rsidRDefault="00396DDF" w:rsidP="00396DDF">
      <w:pPr>
        <w:widowControl/>
        <w:spacing w:before="100" w:beforeAutospacing="1" w:after="100" w:afterAutospacing="1"/>
        <w:ind w:firstLine="420"/>
        <w:jc w:val="left"/>
        <w:rPr>
          <w:rFonts w:ascii="ˎ̥_GB2312" w:eastAsia="宋体" w:hAnsi="ˎ̥_GB2312" w:cs="宋体" w:hint="eastAsia"/>
          <w:kern w:val="0"/>
          <w:szCs w:val="21"/>
        </w:rPr>
      </w:pPr>
      <w:r w:rsidRPr="00396DDF">
        <w:rPr>
          <w:rFonts w:ascii="ˎ̥_GB2312" w:eastAsia="宋体" w:hAnsi="ˎ̥_GB2312" w:cs="宋体" w:hint="eastAsia"/>
          <w:kern w:val="0"/>
          <w:szCs w:val="21"/>
        </w:rPr>
        <w:t xml:space="preserve">                    </w:t>
      </w:r>
      <w:r w:rsidRPr="00396DDF">
        <w:rPr>
          <w:rFonts w:ascii="ˎ̥_GB2312" w:eastAsia="宋体" w:hAnsi="ˎ̥_GB2312" w:cs="宋体" w:hint="eastAsia"/>
          <w:kern w:val="0"/>
          <w:szCs w:val="21"/>
        </w:rPr>
        <w:t>图</w:t>
      </w:r>
      <w:r w:rsidRPr="00396DDF">
        <w:rPr>
          <w:rFonts w:ascii="ˎ̥_GB2312" w:eastAsia="宋体" w:hAnsi="ˎ̥_GB2312" w:cs="宋体" w:hint="eastAsia"/>
          <w:kern w:val="0"/>
          <w:szCs w:val="21"/>
        </w:rPr>
        <w:t>1-3</w:t>
      </w:r>
      <w:r w:rsidRPr="00396DDF">
        <w:rPr>
          <w:rFonts w:ascii="ˎ̥_GB2312" w:eastAsia="宋体" w:hAnsi="ˎ̥_GB2312" w:cs="宋体" w:hint="eastAsia"/>
          <w:kern w:val="0"/>
          <w:szCs w:val="21"/>
        </w:rPr>
        <w:t>系统功能图</w:t>
      </w:r>
    </w:p>
    <w:p w:rsidR="00396DDF" w:rsidRPr="00396DDF" w:rsidRDefault="00396DDF" w:rsidP="00396DDF">
      <w:pPr>
        <w:widowControl/>
        <w:spacing w:before="100" w:beforeAutospacing="1" w:after="100" w:afterAutospacing="1"/>
        <w:ind w:firstLine="420"/>
        <w:jc w:val="left"/>
        <w:rPr>
          <w:rFonts w:ascii="ˎ̥_GB2312" w:eastAsia="宋体" w:hAnsi="ˎ̥_GB2312" w:cs="宋体" w:hint="eastAsia"/>
          <w:kern w:val="0"/>
          <w:szCs w:val="21"/>
        </w:rPr>
      </w:pPr>
      <w:r>
        <w:rPr>
          <w:rFonts w:ascii="ˎ̥_GB2312" w:eastAsia="宋体" w:hAnsi="ˎ̥_GB2312" w:cs="宋体" w:hint="eastAsia"/>
          <w:noProof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317500</wp:posOffset>
                </wp:positionV>
                <wp:extent cx="2857500" cy="1287780"/>
                <wp:effectExtent l="53340" t="61595" r="13335" b="12700"/>
                <wp:wrapNone/>
                <wp:docPr id="205" name="组合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1287780"/>
                          <a:chOff x="4500" y="1940"/>
                          <a:chExt cx="4500" cy="2028"/>
                        </a:xfrm>
                      </wpg:grpSpPr>
                      <wps:wsp>
                        <wps:cNvPr id="206" name="Line 192"/>
                        <wps:cNvCnPr/>
                        <wps:spPr bwMode="auto">
                          <a:xfrm flipV="1">
                            <a:off x="4500" y="2252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193"/>
                        <wps:cNvCnPr/>
                        <wps:spPr bwMode="auto">
                          <a:xfrm>
                            <a:off x="7380" y="3032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194"/>
                        <wps:cNvCnPr/>
                        <wps:spPr bwMode="auto">
                          <a:xfrm flipH="1">
                            <a:off x="6660" y="1940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AutoShape 195"/>
                        <wps:cNvSpPr>
                          <a:spLocks noChangeArrowheads="1"/>
                        </wps:cNvSpPr>
                        <wps:spPr bwMode="auto">
                          <a:xfrm>
                            <a:off x="5940" y="2252"/>
                            <a:ext cx="1440" cy="156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6DDF" w:rsidRDefault="00396DDF" w:rsidP="00396DD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登陆系统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8460" y="2096"/>
                            <a:ext cx="540" cy="9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6DDF" w:rsidRDefault="00396DDF" w:rsidP="00396DD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重试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3500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6DDF" w:rsidRDefault="00396DDF" w:rsidP="00396DD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普通会员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3500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6DDF" w:rsidRDefault="00396DDF" w:rsidP="00396DD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05" o:spid="_x0000_s1057" style="position:absolute;left:0;text-align:left;margin-left:135pt;margin-top:25pt;width:225pt;height:101.4pt;z-index:251709440;mso-position-horizontal-relative:text;mso-position-vertical-relative:text" coordorigin="4500,1940" coordsize="4500,2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">
                <v:line id="Line 192" o:spid="_x0000_s1058" style="position:absolute;flip:y;visibility:visible;mso-wrap-style:square" from="4500,2252" to="4500,3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7LSsUAAADcAAAADwAAAGRycy9kb3ducmV2LnhtbESPQWvCQBCF7wX/wzKCl6C7KkgbXaW1&#10;CoXiodaDxyE7JsHsbMhONf333UKhx8eb9715q03vG3WjLtaBLUwnBhRxEVzNpYXT5378CCoKssMm&#10;MFn4pgib9eBhhbkLd/6g21FKlSAcc7RQibS51rGoyGOchJY4eZfQeZQku1K7Du8J7hs9M2ahPdac&#10;GipsaVtRcT1++fTG/sCv83n24nWWPdHuLO9Gi7WjYf+8BCXUy//xX/rNWZiZBfyOSQT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j7LSsUAAADcAAAADwAAAAAAAAAA&#10;AAAAAAChAgAAZHJzL2Rvd25yZXYueG1sUEsFBgAAAAAEAAQA+QAAAJMDAAAAAA==&#10;">
                  <v:stroke endarrow="block"/>
                </v:line>
                <v:line id="Line 193" o:spid="_x0000_s1059" style="position:absolute;visibility:visible;mso-wrap-style:square" from="7380,3032" to="8280,3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<v:line id="Line 194" o:spid="_x0000_s1060" style="position:absolute;flip:x;visibility:visible;mso-wrap-style:square" from="6660,1940" to="8280,1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36o8UAAADcAAAADwAAAGRycy9kb3ducmV2LnhtbESPTWvDMAyG74P9B6PBLqG118LYsrpl&#10;X4XB6GFdDzuKWE1CYznEWpv+++ow2FG8eh89WqzG2JkjDblN7OFu6sAQVym0XHvYfa8nD2CyIAfs&#10;EpOHM2VYLa+vFliGdOIvOm6lNgrhXKKHRqQvrc1VQxHzNPXEmu3TEFF0HGobBjwpPHZ25ty9jdiy&#10;Xmiwp9eGqsP2N6rGesNv83nxEm1RPNL7j3w6K97f3ozPT2CERvlf/mt/BA8zp7b6jBLAL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36o8UAAADcAAAADwAAAAAAAAAA&#10;AAAAAAChAgAAZHJzL2Rvd25yZXYueG1sUEsFBgAAAAAEAAQA+QAAAJMDAAAAAA==&#10;">
                  <v:stroke endarrow="block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95" o:spid="_x0000_s1061" type="#_x0000_t110" style="position:absolute;left:5940;top:2252;width:1440;height:1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hMPMYA&#10;AADcAAAADwAAAGRycy9kb3ducmV2LnhtbESPX2vCQBDE3wW/w7GFvumlVrRNPUUEaR+k+Kf4vM2t&#10;SWh2L+ROk/rpewXBx2FmfsPMFh1X6kKNL50YeBomoEgyZ0vJDXwd1oMXUD6gWKyckIFf8rCY93sz&#10;TK1rZUeXfchVhIhP0UARQp1q7bOCGP3Q1STRO7mGMUTZ5No22EY4V3qUJBPNWEpcKLCmVUHZz/7M&#10;Brbf4y23m+uJN9fxkavz+/T4+WzM40O3fAMVqAv38K39YQ2Mklf4PxOPgJ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hMPMYAAADcAAAADwAAAAAAAAAAAAAAAACYAgAAZHJz&#10;L2Rvd25yZXYueG1sUEsFBgAAAAAEAAQA9QAAAIsDAAAAAA==&#10;">
                  <v:textbox>
                    <w:txbxContent>
                      <w:p w:rsidR="00396DDF" w:rsidRDefault="00396DDF" w:rsidP="00396DD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登陆系统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62" type="#_x0000_t202" style="position:absolute;left:8460;top:2096;width:540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WhHL8A&#10;AADcAAAADwAAAGRycy9kb3ducmV2LnhtbERPS27CMBDdV+IO1iCxKw4sEEkxqEWtxLIlHGAUT5NA&#10;PA62k5jb14tKLJ/ef3eIphMjOd9aVrBaZiCIK6tbrhVcyq/XLQgfkDV2lknBgzwc9rOXHRbaTvxD&#10;4znUIoWwL1BBE0JfSOmrhgz6pe2JE/drncGQoKuldjilcNPJdZZtpMGWU0ODPR0bqm7nwSiQ3eUe&#10;y4+7O1bfVxriqPNPzJVazOP7G4hAMTzF/+6TVrBepfnpTDoCc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JaEcvwAAANwAAAAPAAAAAAAAAAAAAAAAAJgCAABkcnMvZG93bnJl&#10;di54bWxQSwUGAAAAAAQABAD1AAAAhAMAAAAA&#10;" strokecolor="white">
                  <v:textbox style="layout-flow:vertical-ideographic">
                    <w:txbxContent>
                      <w:p w:rsidR="00396DDF" w:rsidRDefault="00396DDF" w:rsidP="00396DD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重试</w:t>
                        </w:r>
                      </w:p>
                    </w:txbxContent>
                  </v:textbox>
                </v:shape>
                <v:shape id="Text Box 197" o:spid="_x0000_s1063" type="#_x0000_t202" style="position:absolute;left:5040;top:3500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VeqcQA&#10;AADcAAAADwAAAGRycy9kb3ducmV2LnhtbESPT2vCQBTE74V+h+UJvZS6SQ5S0qwiUmmvUS/eHtmX&#10;P5h9m2RXk/TTu4LQ4zAzv2GyzWRacaPBNZYVxMsIBHFhdcOVgtNx//EJwnlkja1lUjCTg8369SXD&#10;VNuRc7odfCUChF2KCmrvu1RKV9Rk0C1tRxy80g4GfZBDJfWAY4CbViZRtJIGGw4LNXa0q6m4HK5G&#10;gR2/Z2Opj5L385/52W37vEx6pd4W0/YLhKfJ/4ef7V+tIIljeJwJR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lXqnEAAAA3AAAAA8AAAAAAAAAAAAAAAAAmAIAAGRycy9k&#10;b3ducmV2LnhtbFBLBQYAAAAABAAEAPUAAACJAwAAAAA=&#10;" strokecolor="white">
                  <v:textbox>
                    <w:txbxContent>
                      <w:p w:rsidR="00396DDF" w:rsidRDefault="00396DDF" w:rsidP="00396DD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普通会员</w:t>
                        </w:r>
                      </w:p>
                    </w:txbxContent>
                  </v:textbox>
                </v:shape>
                <v:shape id="Text Box 198" o:spid="_x0000_s1064" type="#_x0000_t202" style="position:absolute;left:7200;top:3500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fA3sMA&#10;AADcAAAADwAAAGRycy9kb3ducmV2LnhtbESPzYvCMBTE78L+D+EJXmRNzUGkaxSRld2rHxdvj+b1&#10;A5uXtom2+tdvFgSPw8z8hlltBluLO3W+cqxhPktAEGfOVFxoOJ/2n0sQPiAbrB2Thgd52Kw/RitM&#10;jev5QPdjKESEsE9RQxlCk0rps5Is+plriKOXu85iiLIrpOmwj3BbS5UkC2mx4rhQYkO7krLr8WY1&#10;uP77YR21iZpenvZnt20PuWq1noyH7ReIQEN4h1/tX6NBzRX8n4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fA3sMAAADcAAAADwAAAAAAAAAAAAAAAACYAgAAZHJzL2Rv&#10;d25yZXYueG1sUEsFBgAAAAAEAAQA9QAAAIgDAAAAAA==&#10;" strokecolor="white">
                  <v:textbox>
                    <w:txbxContent>
                      <w:p w:rsidR="00396DDF" w:rsidRDefault="00396DDF" w:rsidP="00396DD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管理员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ˎ̥_GB2312" w:eastAsia="宋体" w:hAnsi="ˎ̥_GB2312" w:cs="宋体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218440</wp:posOffset>
                </wp:positionV>
                <wp:extent cx="914400" cy="301625"/>
                <wp:effectExtent l="5715" t="10160" r="13335" b="12065"/>
                <wp:wrapNone/>
                <wp:docPr id="204" name="流程图: 过程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1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DDF" w:rsidRDefault="00396DDF" w:rsidP="00396DD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204" o:spid="_x0000_s1065" type="#_x0000_t109" style="position:absolute;left:0;text-align:left;margin-left:90pt;margin-top:17.2pt;width:1in;height:2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">
                <v:textbox>
                  <w:txbxContent>
                    <w:p w:rsidR="00396DDF" w:rsidRDefault="00396DDF" w:rsidP="00396DD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ˎ̥_GB2312" w:eastAsia="宋体" w:hAnsi="ˎ̥_GB2312" w:cs="宋体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2057400" cy="318770"/>
                <wp:effectExtent l="5715" t="10795" r="13335" b="13335"/>
                <wp:wrapNone/>
                <wp:docPr id="203" name="流程图: 过程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31877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DDF" w:rsidRDefault="00396DDF" w:rsidP="00396D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203" o:spid="_x0000_s1066" type="#_x0000_t109" style="position:absolute;left:0;text-align:left;margin-left:162pt;margin-top:0;width:162pt;height:2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">
                <v:textbox>
                  <w:txbxContent>
                    <w:p w:rsidR="00396DDF" w:rsidRDefault="00396DDF" w:rsidP="00396D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ˎ̥_GB2312" w:eastAsia="宋体" w:hAnsi="ˎ̥_GB2312" w:cs="宋体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297180</wp:posOffset>
                </wp:positionV>
                <wp:extent cx="0" cy="594360"/>
                <wp:effectExtent l="53340" t="12700" r="60960" b="21590"/>
                <wp:wrapNone/>
                <wp:docPr id="202" name="直接连接符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0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23.4pt" to="243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">
                <v:stroke endarrow="block"/>
              </v:line>
            </w:pict>
          </mc:Fallback>
        </mc:AlternateContent>
      </w:r>
      <w:r>
        <w:rPr>
          <w:rFonts w:ascii="ˎ̥_GB2312" w:eastAsia="宋体" w:hAnsi="ˎ̥_GB2312" w:cs="宋体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5171440</wp:posOffset>
                </wp:positionV>
                <wp:extent cx="457200" cy="198120"/>
                <wp:effectExtent l="5715" t="10160" r="13335" b="10795"/>
                <wp:wrapNone/>
                <wp:docPr id="201" name="文本框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DDF" w:rsidRDefault="00396DDF" w:rsidP="00396DD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01" o:spid="_x0000_s1067" type="#_x0000_t202" style="position:absolute;left:0;text-align:left;margin-left:-9pt;margin-top:407.2pt;width:36pt;height:1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" strokecolor="white">
                <v:textbox style="layout-flow:vertical-ideographic">
                  <w:txbxContent>
                    <w:p w:rsidR="00396DDF" w:rsidRDefault="00396DDF" w:rsidP="00396DD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ˎ̥_GB2312" w:eastAsia="宋体" w:hAnsi="ˎ̥_GB2312" w:cs="宋体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5666740</wp:posOffset>
                </wp:positionV>
                <wp:extent cx="457200" cy="396240"/>
                <wp:effectExtent l="5715" t="10160" r="13335" b="12700"/>
                <wp:wrapNone/>
                <wp:docPr id="200" name="文本框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DDF" w:rsidRDefault="00396DDF" w:rsidP="00396DDF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00" o:spid="_x0000_s1068" type="#_x0000_t202" style="position:absolute;left:0;text-align:left;margin-left:27pt;margin-top:446.2pt;width:36pt;height:3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" strokecolor="white">
                <v:textbox style="layout-flow:vertical-ideographic">
                  <w:txbxContent>
                    <w:p w:rsidR="00396DDF" w:rsidRDefault="00396DDF" w:rsidP="00396DDF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ˎ̥_GB2312" w:eastAsia="宋体" w:hAnsi="ˎ̥_GB2312" w:cs="宋体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6062980</wp:posOffset>
                </wp:positionV>
                <wp:extent cx="342900" cy="0"/>
                <wp:effectExtent l="5715" t="53975" r="22860" b="60325"/>
                <wp:wrapNone/>
                <wp:docPr id="199" name="直接连接符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99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477.4pt" to="234pt,4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">
                <v:stroke endarrow="block"/>
              </v:line>
            </w:pict>
          </mc:Fallback>
        </mc:AlternateContent>
      </w:r>
      <w:r>
        <w:rPr>
          <w:rFonts w:ascii="ˎ̥_GB2312" w:eastAsia="宋体" w:hAnsi="ˎ̥_GB2312" w:cs="宋体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5567680</wp:posOffset>
                </wp:positionV>
                <wp:extent cx="457200" cy="0"/>
                <wp:effectExtent l="5715" t="53975" r="22860" b="60325"/>
                <wp:wrapNone/>
                <wp:docPr id="198" name="直接连接符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98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438.4pt" to="234pt,4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">
                <v:stroke endarrow="block"/>
              </v:line>
            </w:pict>
          </mc:Fallback>
        </mc:AlternateContent>
      </w:r>
      <w:r>
        <w:rPr>
          <w:rFonts w:ascii="ˎ̥_GB2312" w:eastAsia="宋体" w:hAnsi="ˎ̥_GB2312" w:cs="宋体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1704340</wp:posOffset>
                </wp:positionV>
                <wp:extent cx="0" cy="1981200"/>
                <wp:effectExtent l="53340" t="10160" r="60960" b="18415"/>
                <wp:wrapNone/>
                <wp:docPr id="197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97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34.2pt" to="171pt,2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">
                <v:stroke endarrow="block"/>
              </v:line>
            </w:pict>
          </mc:Fallback>
        </mc:AlternateContent>
      </w:r>
      <w:r>
        <w:rPr>
          <w:rFonts w:ascii="ˎ̥_GB2312" w:eastAsia="宋体" w:hAnsi="ˎ̥_GB2312" w:cs="宋体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1506220</wp:posOffset>
                </wp:positionV>
                <wp:extent cx="0" cy="198120"/>
                <wp:effectExtent l="53340" t="12065" r="60960" b="18415"/>
                <wp:wrapNone/>
                <wp:docPr id="196" name="直接连接符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96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18.6pt" to="243pt,1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">
                <v:stroke endarrow="block"/>
              </v:line>
            </w:pict>
          </mc:Fallback>
        </mc:AlternateContent>
      </w:r>
      <w:r>
        <w:rPr>
          <w:rFonts w:ascii="ˎ̥_GB2312" w:eastAsia="宋体" w:hAnsi="ˎ̥_GB2312" w:cs="宋体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317500</wp:posOffset>
                </wp:positionV>
                <wp:extent cx="914400" cy="0"/>
                <wp:effectExtent l="5715" t="61595" r="22860" b="52705"/>
                <wp:wrapNone/>
                <wp:docPr id="195" name="直接连接符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95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5pt" to="243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">
                <v:stroke endarrow="block"/>
              </v:line>
            </w:pict>
          </mc:Fallback>
        </mc:AlternateContent>
      </w:r>
      <w:r>
        <w:rPr>
          <w:rFonts w:ascii="ˎ̥_GB2312" w:eastAsia="宋体" w:hAnsi="ˎ̥_GB2312" w:cs="宋体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317500</wp:posOffset>
                </wp:positionV>
                <wp:extent cx="0" cy="693420"/>
                <wp:effectExtent l="5715" t="13970" r="13335" b="6985"/>
                <wp:wrapNone/>
                <wp:docPr id="194" name="直接连接符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94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25pt" to="324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"/>
            </w:pict>
          </mc:Fallback>
        </mc:AlternateContent>
      </w:r>
      <w:r>
        <w:rPr>
          <w:rFonts w:ascii="ˎ̥_GB2312" w:eastAsia="宋体" w:hAnsi="ˎ̥_GB2312" w:cs="宋体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1010920</wp:posOffset>
                </wp:positionV>
                <wp:extent cx="914400" cy="0"/>
                <wp:effectExtent l="5715" t="12065" r="13335" b="6985"/>
                <wp:wrapNone/>
                <wp:docPr id="193" name="直接连接符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93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79.6pt" to="207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"/>
            </w:pict>
          </mc:Fallback>
        </mc:AlternateContent>
      </w:r>
      <w:r>
        <w:rPr>
          <w:rFonts w:ascii="ˎ̥_GB2312" w:eastAsia="宋体" w:hAnsi="ˎ̥_GB2312" w:cs="宋体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4775200</wp:posOffset>
                </wp:positionV>
                <wp:extent cx="914400" cy="301625"/>
                <wp:effectExtent l="5715" t="13970" r="13335" b="8255"/>
                <wp:wrapNone/>
                <wp:docPr id="192" name="流程图: 过程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1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DDF" w:rsidRDefault="00396DDF" w:rsidP="00396DD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订单查询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192" o:spid="_x0000_s1069" type="#_x0000_t109" style="position:absolute;left:0;text-align:left;margin-left:234pt;margin-top:376pt;width:1in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">
                <v:textbox>
                  <w:txbxContent>
                    <w:p w:rsidR="00396DDF" w:rsidRDefault="00396DDF" w:rsidP="00396DD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订单查询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ˎ̥_GB2312" w:eastAsia="宋体" w:hAnsi="ˎ̥_GB2312" w:cs="宋体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5369560</wp:posOffset>
                </wp:positionV>
                <wp:extent cx="914400" cy="297180"/>
                <wp:effectExtent l="5715" t="8255" r="13335" b="8890"/>
                <wp:wrapNone/>
                <wp:docPr id="191" name="流程图: 过程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DDF" w:rsidRDefault="00396DDF" w:rsidP="00396DD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订单删除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191" o:spid="_x0000_s1070" type="#_x0000_t109" style="position:absolute;left:0;text-align:left;margin-left:234pt;margin-top:422.8pt;width:1in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">
                <v:textbox>
                  <w:txbxContent>
                    <w:p w:rsidR="00396DDF" w:rsidRDefault="00396DDF" w:rsidP="00396DD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订单删除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ˎ̥_GB2312" w:eastAsia="宋体" w:hAnsi="ˎ̥_GB2312" w:cs="宋体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5963920</wp:posOffset>
                </wp:positionV>
                <wp:extent cx="914400" cy="297180"/>
                <wp:effectExtent l="5715" t="12065" r="13335" b="5080"/>
                <wp:wrapNone/>
                <wp:docPr id="190" name="流程图: 过程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DDF" w:rsidRDefault="00396DDF" w:rsidP="00396DD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完成结算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190" o:spid="_x0000_s1071" type="#_x0000_t109" style="position:absolute;left:0;text-align:left;margin-left:234pt;margin-top:469.6pt;width:1in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">
                <v:textbox>
                  <w:txbxContent>
                    <w:p w:rsidR="00396DDF" w:rsidRDefault="00396DDF" w:rsidP="00396DD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完成结算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ˎ̥_GB2312" w:eastAsia="宋体" w:hAnsi="ˎ̥_GB2312" w:cs="宋体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713740</wp:posOffset>
                </wp:positionV>
                <wp:extent cx="457200" cy="594360"/>
                <wp:effectExtent l="5715" t="10160" r="13335" b="5080"/>
                <wp:wrapNone/>
                <wp:docPr id="189" name="文本框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DDF" w:rsidRDefault="00396DDF" w:rsidP="00396DD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未注册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89" o:spid="_x0000_s1072" type="#_x0000_t202" style="position:absolute;left:0;text-align:left;margin-left:99pt;margin-top:56.2pt;width:36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" strokecolor="white">
                <v:textbox style="layout-flow:vertical-ideographic">
                  <w:txbxContent>
                    <w:p w:rsidR="00396DDF" w:rsidRDefault="00396DDF" w:rsidP="00396DD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未注册</w:t>
                      </w:r>
                    </w:p>
                  </w:txbxContent>
                </v:textbox>
              </v:shape>
            </w:pict>
          </mc:Fallback>
        </mc:AlternateContent>
      </w:r>
    </w:p>
    <w:p w:rsidR="00396DDF" w:rsidRPr="00396DDF" w:rsidRDefault="00396DDF" w:rsidP="00396DDF">
      <w:pPr>
        <w:widowControl/>
        <w:spacing w:before="100" w:beforeAutospacing="1" w:after="100" w:afterAutospacing="1"/>
        <w:ind w:firstLine="420"/>
        <w:jc w:val="left"/>
        <w:rPr>
          <w:rFonts w:ascii="ˎ̥_GB2312" w:eastAsia="宋体" w:hAnsi="ˎ̥_GB2312" w:cs="宋体" w:hint="eastAsia"/>
          <w:kern w:val="0"/>
          <w:szCs w:val="21"/>
        </w:rPr>
      </w:pPr>
    </w:p>
    <w:p w:rsidR="00396DDF" w:rsidRPr="00396DDF" w:rsidRDefault="00396DDF" w:rsidP="00396DDF">
      <w:pPr>
        <w:widowControl/>
        <w:spacing w:before="100" w:beforeAutospacing="1" w:after="100" w:afterAutospacing="1"/>
        <w:ind w:firstLine="420"/>
        <w:jc w:val="left"/>
        <w:rPr>
          <w:rFonts w:ascii="ˎ̥_GB2312" w:eastAsia="宋体" w:hAnsi="ˎ̥_GB2312" w:cs="宋体" w:hint="eastAsia"/>
          <w:kern w:val="0"/>
          <w:szCs w:val="21"/>
        </w:rPr>
      </w:pPr>
      <w:r w:rsidRPr="00396DDF">
        <w:rPr>
          <w:rFonts w:ascii="ˎ̥_GB2312" w:eastAsia="宋体" w:hAnsi="ˎ̥_GB2312" w:cs="宋体" w:hint="eastAsia"/>
          <w:kern w:val="0"/>
          <w:szCs w:val="21"/>
        </w:rPr>
        <w:t xml:space="preserve">    </w:t>
      </w:r>
    </w:p>
    <w:p w:rsidR="00396DDF" w:rsidRPr="00396DDF" w:rsidRDefault="00396DDF" w:rsidP="00396DDF">
      <w:pPr>
        <w:tabs>
          <w:tab w:val="left" w:pos="8880"/>
        </w:tabs>
        <w:rPr>
          <w:rFonts w:ascii="Times New Roman" w:eastAsia="宋体" w:hAnsi="Times New Roman" w:cs="Times New Roman" w:hint="eastAsia"/>
          <w:sz w:val="28"/>
          <w:szCs w:val="28"/>
        </w:rPr>
      </w:pPr>
    </w:p>
    <w:p w:rsidR="00396DDF" w:rsidRPr="00396DDF" w:rsidRDefault="00396DDF" w:rsidP="00396DDF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378460</wp:posOffset>
                </wp:positionV>
                <wp:extent cx="0" cy="2377440"/>
                <wp:effectExtent l="53340" t="6350" r="60960" b="16510"/>
                <wp:wrapNone/>
                <wp:docPr id="188" name="直接连接符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77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88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29.8pt" to="252pt,2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">
                <v:stroke endarrow="block"/>
              </v:line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378460</wp:posOffset>
                </wp:positionV>
                <wp:extent cx="0" cy="396240"/>
                <wp:effectExtent l="53340" t="6350" r="60960" b="16510"/>
                <wp:wrapNone/>
                <wp:docPr id="187" name="直接连接符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87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29.8pt" to="1in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">
                <v:stroke endarrow="block"/>
              </v:line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180340</wp:posOffset>
                </wp:positionV>
                <wp:extent cx="0" cy="3863340"/>
                <wp:effectExtent l="5715" t="8255" r="13335" b="5080"/>
                <wp:wrapNone/>
                <wp:docPr id="186" name="直接连接符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633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86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14.2pt" to="423pt,3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"/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378460</wp:posOffset>
                </wp:positionV>
                <wp:extent cx="2286000" cy="0"/>
                <wp:effectExtent l="5715" t="6350" r="13335" b="12700"/>
                <wp:wrapNone/>
                <wp:docPr id="185" name="直接连接符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85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29.8pt" to="252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"/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180340</wp:posOffset>
                </wp:positionV>
                <wp:extent cx="3200400" cy="0"/>
                <wp:effectExtent l="5715" t="8255" r="13335" b="10795"/>
                <wp:wrapNone/>
                <wp:docPr id="184" name="直接连接符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84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4.2pt" to="423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"/>
            </w:pict>
          </mc:Fallback>
        </mc:AlternateContent>
      </w:r>
    </w:p>
    <w:p w:rsidR="00396DDF" w:rsidRPr="00396DDF" w:rsidRDefault="00396DDF" w:rsidP="00396DDF">
      <w:pPr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299720</wp:posOffset>
                </wp:positionV>
                <wp:extent cx="3200400" cy="776605"/>
                <wp:effectExtent l="5715" t="8255" r="13335" b="5715"/>
                <wp:wrapNone/>
                <wp:docPr id="178" name="组合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0" cy="776605"/>
                          <a:chOff x="5220" y="6120"/>
                          <a:chExt cx="5040" cy="1223"/>
                        </a:xfrm>
                      </wpg:grpSpPr>
                      <wps:wsp>
                        <wps:cNvPr id="179" name="AutoShape 201"/>
                        <wps:cNvSpPr>
                          <a:spLocks noChangeArrowheads="1"/>
                        </wps:cNvSpPr>
                        <wps:spPr bwMode="auto">
                          <a:xfrm>
                            <a:off x="7740" y="6868"/>
                            <a:ext cx="1980" cy="4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6DDF" w:rsidRDefault="00396DDF" w:rsidP="00396DD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商品类别管理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0" name="Group 202"/>
                        <wpg:cNvGrpSpPr>
                          <a:grpSpLocks/>
                        </wpg:cNvGrpSpPr>
                        <wpg:grpSpPr bwMode="auto">
                          <a:xfrm>
                            <a:off x="5220" y="6120"/>
                            <a:ext cx="5040" cy="468"/>
                            <a:chOff x="5220" y="6120"/>
                            <a:chExt cx="5040" cy="468"/>
                          </a:xfrm>
                        </wpg:grpSpPr>
                        <wps:wsp>
                          <wps:cNvPr id="181" name="AutoShape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0" y="6120"/>
                              <a:ext cx="1800" cy="468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96DDF" w:rsidRDefault="00396DDF" w:rsidP="00396DDF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会员信息管理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Line 204"/>
                          <wps:cNvCnPr/>
                          <wps:spPr bwMode="auto">
                            <a:xfrm flipH="1">
                              <a:off x="9540" y="6276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Line 205"/>
                          <wps:cNvCnPr/>
                          <wps:spPr bwMode="auto">
                            <a:xfrm>
                              <a:off x="5220" y="6276"/>
                              <a:ext cx="25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78" o:spid="_x0000_s1073" style="position:absolute;left:0;text-align:left;margin-left:171pt;margin-top:23.6pt;width:252pt;height:61.15pt;z-index:251711488;mso-position-horizontal-relative:text;mso-position-vertical-relative:text" coordorigin="5220,6120" coordsize="5040,1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">
                <v:shape id="AutoShape 201" o:spid="_x0000_s1074" type="#_x0000_t109" style="position:absolute;left:7740;top:6868;width:1980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TQwsQA&#10;AADcAAAADwAAAGRycy9kb3ducmV2LnhtbERPTWvCQBC9F/wPywi9SN1o1Wp0lSKk6MGDaS/exuyY&#10;BLOzIbvG9N+7BaG3ebzPWW06U4mWGldaVjAaRiCIM6tLzhX8fCdvcxDOI2usLJOCX3KwWfdeVhhr&#10;e+cjtanPRQhhF6OCwvs6ltJlBRl0Q1sTB+5iG4M+wCaXusF7CDeVHEfRTBosOTQUWNO2oOya3oyC&#10;8XyQfvEh2U3Oe53gdHRqB+97pV773ecShKfO/4uf7p0O8z8W8PdMuE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k0MLEAAAA3AAAAA8AAAAAAAAAAAAAAAAAmAIAAGRycy9k&#10;b3ducmV2LnhtbFBLBQYAAAAABAAEAPUAAACJAwAAAAA=&#10;">
                  <v:textbox>
                    <w:txbxContent>
                      <w:p w:rsidR="00396DDF" w:rsidRDefault="00396DDF" w:rsidP="00396DD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商品类别管理</w:t>
                        </w:r>
                      </w:p>
                    </w:txbxContent>
                  </v:textbox>
                </v:shape>
                <v:group id="Group 202" o:spid="_x0000_s1075" style="position:absolute;left:5220;top:6120;width:5040;height:468" coordorigin="5220,6120" coordsize="504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shape id="AutoShape 203" o:spid="_x0000_s1076" type="#_x0000_t109" style="position:absolute;left:7740;top:6120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es48MA&#10;AADcAAAADwAAAGRycy9kb3ducmV2LnhtbERPTWvCQBC9F/oflin0IrqJWgnRVUohRQ8eTL14G7Nj&#10;EszOhuw2pv/eFYTe5vE+Z7UZTCN66lxtWUE8iUAQF1bXXCo4/mTjBITzyBoby6Tgjxxs1q8vK0y1&#10;vfGB+tyXIoSwS1FB5X2bSumKigy6iW2JA3exnUEfYFdK3eEthJtGTqNoIQ3WHBoqbOmrouKa/xoF&#10;02SUf/M+287PO53hR3zqR7OdUu9vw+cShKfB/4uf7q0O85MYHs+EC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es48MAAADcAAAADwAAAAAAAAAAAAAAAACYAgAAZHJzL2Rv&#10;d25yZXYueG1sUEsFBgAAAAAEAAQA9QAAAIgDAAAAAA==&#10;">
                    <v:textbox>
                      <w:txbxContent>
                        <w:p w:rsidR="00396DDF" w:rsidRDefault="00396DDF" w:rsidP="00396DD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会员信息管理</w:t>
                          </w:r>
                        </w:p>
                      </w:txbxContent>
                    </v:textbox>
                  </v:shape>
                  <v:line id="Line 204" o:spid="_x0000_s1077" style="position:absolute;flip:x;visibility:visible;mso-wrap-style:square" from="9540,6276" to="10260,6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Ovb8QAAADcAAAADwAAAGRycy9kb3ducmV2LnhtbESPQWvCQBCF70L/wzKFXkLdVEFsdJXW&#10;KgjiodaDxyE7JqHZ2ZAdNf57VxC8zfDe9+bNdN65Wp2pDZVnAx/9FBRx7m3FhYH93+p9DCoIssXa&#10;Mxm4UoD57KU3xcz6C//SeSeFiiEcMjRQijSZ1iEvyWHo+4Y4akffOpS4toW2LV5iuKv1IE1H2mHF&#10;8UKJDS1Kyv93JxdrrLb8Mxwm304nySctD7JJtRjz9tp9TUAJdfI0P+i1jdx4APdn4gR6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869vxAAAANwAAAAPAAAAAAAAAAAA&#10;AAAAAKECAABkcnMvZG93bnJldi54bWxQSwUGAAAAAAQABAD5AAAAkgMAAAAA&#10;">
                    <v:stroke endarrow="block"/>
                  </v:line>
                  <v:line id="Line 205" o:spid="_x0000_s1078" style="position:absolute;visibility:visible;mso-wrap-style:square" from="5220,6276" to="7740,6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BNZ8IAAADcAAAADwAAAGRycy9kb3ducmV2LnhtbERPS2sCMRC+C/0PYQq9adYWqq5GEZdC&#10;D7XgA8/jZtwsbibLJl3Tf98IBW/z8T1nsYq2ET11vnasYDzKQBCXTtdcKTgePoZTED4ga2wck4Jf&#10;8rBaPg0WmGt34x31+1CJFMI+RwUmhDaX0peGLPqRa4kTd3GdxZBgV0nd4S2F20a+Ztm7tFhzajDY&#10;0sZQed3/WAUTU+zkRBZfh++ir8ezuI2n80ypl+e4noMIFMND/O/+1Gn+9A3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8BNZ8IAAADcAAAADwAAAAAAAAAAAAAA&#10;AAChAgAAZHJzL2Rvd25yZXYueG1sUEsFBgAAAAAEAAQA+QAAAJADAAAAAA==&#10;">
                    <v:stroke endarrow="block"/>
                  </v:line>
                </v:group>
              </v:group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378460</wp:posOffset>
                </wp:positionV>
                <wp:extent cx="914400" cy="900430"/>
                <wp:effectExtent l="15240" t="20320" r="13335" b="12700"/>
                <wp:wrapNone/>
                <wp:docPr id="177" name="流程图: 决策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0043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DDF" w:rsidRDefault="00396DDF" w:rsidP="00396DD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查找商品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决策 177" o:spid="_x0000_s1079" type="#_x0000_t110" style="position:absolute;left:0;text-align:left;margin-left:36pt;margin-top:29.8pt;width:1in;height:7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">
                <v:textbox>
                  <w:txbxContent>
                    <w:p w:rsidR="00396DDF" w:rsidRDefault="00396DDF" w:rsidP="00396DD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查找商品</w:t>
                      </w:r>
                    </w:p>
                  </w:txbxContent>
                </v:textbox>
              </v:shape>
            </w:pict>
          </mc:Fallback>
        </mc:AlternateContent>
      </w:r>
    </w:p>
    <w:p w:rsidR="00396DDF" w:rsidRPr="00396DDF" w:rsidRDefault="00396DDF" w:rsidP="00396DDF">
      <w:pPr>
        <w:ind w:firstLineChars="100" w:firstLine="240"/>
        <w:rPr>
          <w:rFonts w:ascii="Times New Roman" w:eastAsia="宋体" w:hAnsi="Times New Roman" w:cs="Times New Roman" w:hint="eastAsia"/>
          <w:sz w:val="24"/>
          <w:szCs w:val="24"/>
        </w:rPr>
      </w:pPr>
    </w:p>
    <w:p w:rsidR="00396DDF" w:rsidRPr="00396DDF" w:rsidRDefault="00396DDF" w:rsidP="00396DDF">
      <w:pPr>
        <w:rPr>
          <w:rFonts w:ascii="Times New Roman" w:eastAsia="宋体" w:hAnsi="Times New Roman" w:cs="Times New Roman" w:hint="eastAsia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457200" cy="0"/>
                <wp:effectExtent l="5715" t="59055" r="22860" b="55245"/>
                <wp:wrapNone/>
                <wp:docPr id="176" name="直接连接符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76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2pt" to="3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">
                <v:stroke endarrow="block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0" cy="2377440"/>
                <wp:effectExtent l="5715" t="11430" r="13335" b="11430"/>
                <wp:wrapNone/>
                <wp:docPr id="175" name="直接连接符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77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75" o:spid="_x0000_s1026" style="position:absolute;left:0;text-align:lef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2pt" to="0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"/>
            </w:pict>
          </mc:Fallback>
        </mc:AlternateContent>
      </w:r>
      <w:r>
        <w:rPr>
          <w:rFonts w:ascii="Times New Roman" w:eastAsia="宋体" w:hAnsi="Times New Roman" w:cs="Times New Roman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279400</wp:posOffset>
                </wp:positionV>
                <wp:extent cx="342900" cy="0"/>
                <wp:effectExtent l="15240" t="53340" r="13335" b="60960"/>
                <wp:wrapNone/>
                <wp:docPr id="174" name="直接连接符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74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22pt" to="42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">
                <v:stroke endarrow="block"/>
              </v:line>
            </w:pict>
          </mc:Fallback>
        </mc:AlternateContent>
      </w:r>
    </w:p>
    <w:p w:rsidR="00396DDF" w:rsidRPr="00396DDF" w:rsidRDefault="00396DDF" w:rsidP="00396DDF">
      <w:pPr>
        <w:rPr>
          <w:rFonts w:ascii="Times New Roman" w:eastAsia="宋体" w:hAnsi="Times New Roman" w:cs="Times New Roman" w:hint="eastAsia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279400</wp:posOffset>
                </wp:positionV>
                <wp:extent cx="0" cy="495300"/>
                <wp:effectExtent l="53340" t="10795" r="60960" b="17780"/>
                <wp:wrapNone/>
                <wp:docPr id="173" name="直接连接符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73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22pt" to="1in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">
                <v:stroke endarrow="block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378460</wp:posOffset>
                </wp:positionV>
                <wp:extent cx="1257300" cy="297180"/>
                <wp:effectExtent l="5715" t="5080" r="13335" b="12065"/>
                <wp:wrapNone/>
                <wp:docPr id="172" name="流程图: 过程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971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DDF" w:rsidRDefault="00396DDF" w:rsidP="00396DD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商品信息管理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172" o:spid="_x0000_s1080" type="#_x0000_t109" style="position:absolute;left:0;text-align:left;margin-left:297pt;margin-top:29.8pt;width:99pt;height:2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">
                <v:textbox>
                  <w:txbxContent>
                    <w:p w:rsidR="00396DDF" w:rsidRDefault="00396DDF" w:rsidP="00396DD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商品信息管理</w:t>
                      </w:r>
                    </w:p>
                  </w:txbxContent>
                </v:textbox>
              </v:shape>
            </w:pict>
          </mc:Fallback>
        </mc:AlternateContent>
      </w:r>
    </w:p>
    <w:p w:rsidR="00396DDF" w:rsidRPr="00396DDF" w:rsidRDefault="00396DDF" w:rsidP="00396DDF">
      <w:pPr>
        <w:rPr>
          <w:rFonts w:ascii="Times New Roman" w:eastAsia="宋体" w:hAnsi="Times New Roman" w:cs="Times New Roman" w:hint="eastAsia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81280</wp:posOffset>
                </wp:positionV>
                <wp:extent cx="342900" cy="0"/>
                <wp:effectExtent l="15240" t="55880" r="13335" b="58420"/>
                <wp:wrapNone/>
                <wp:docPr id="171" name="直接连接符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71" o:spid="_x0000_s1026" style="position:absolute;left:0;text-align:lef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6.4pt" to="423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">
                <v:stroke endarrow="block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378460</wp:posOffset>
                </wp:positionV>
                <wp:extent cx="914400" cy="301625"/>
                <wp:effectExtent l="5715" t="10160" r="13335" b="12065"/>
                <wp:wrapNone/>
                <wp:docPr id="170" name="流程图: 过程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1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DDF" w:rsidRDefault="00396DDF" w:rsidP="00396DD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购物车管理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170" o:spid="_x0000_s1081" type="#_x0000_t109" style="position:absolute;left:0;text-align:left;margin-left:126pt;margin-top:29.8pt;width:1in;height:2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">
                <v:textbox>
                  <w:txbxContent>
                    <w:p w:rsidR="00396DDF" w:rsidRDefault="00396DDF" w:rsidP="00396DD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购物车管理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378460</wp:posOffset>
                </wp:positionV>
                <wp:extent cx="800100" cy="301625"/>
                <wp:effectExtent l="5715" t="10160" r="13335" b="12065"/>
                <wp:wrapNone/>
                <wp:docPr id="169" name="流程图: 过程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01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DDF" w:rsidRDefault="00396DDF" w:rsidP="00396DD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购物车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169" o:spid="_x0000_s1082" type="#_x0000_t109" style="position:absolute;left:0;text-align:left;margin-left:36pt;margin-top:29.8pt;width:63pt;height:2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">
                <v:textbox>
                  <w:txbxContent>
                    <w:p w:rsidR="00396DDF" w:rsidRDefault="00396DDF" w:rsidP="00396DD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购物车</w:t>
                      </w:r>
                    </w:p>
                  </w:txbxContent>
                </v:textbox>
              </v:shape>
            </w:pict>
          </mc:Fallback>
        </mc:AlternateContent>
      </w:r>
    </w:p>
    <w:p w:rsidR="00396DDF" w:rsidRPr="00396DDF" w:rsidRDefault="00396DDF" w:rsidP="00396DDF">
      <w:pPr>
        <w:rPr>
          <w:rFonts w:ascii="Times New Roman" w:eastAsia="宋体" w:hAnsi="Times New Roman" w:cs="Times New Roman" w:hint="eastAsia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180340</wp:posOffset>
                </wp:positionV>
                <wp:extent cx="342900" cy="0"/>
                <wp:effectExtent l="5715" t="55245" r="22860" b="59055"/>
                <wp:wrapNone/>
                <wp:docPr id="168" name="直接连接符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68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4.2pt" to="12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">
                <v:stroke endarrow="block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279400</wp:posOffset>
                </wp:positionV>
                <wp:extent cx="0" cy="1783080"/>
                <wp:effectExtent l="5715" t="11430" r="13335" b="5715"/>
                <wp:wrapNone/>
                <wp:docPr id="167" name="直接连接符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83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67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22pt" to="153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"/>
            </w:pict>
          </mc:Fallback>
        </mc:AlternateContent>
      </w:r>
      <w:r>
        <w:rPr>
          <w:rFonts w:ascii="Times New Roman" w:eastAsia="宋体" w:hAnsi="Times New Roman" w:cs="Times New Roman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279400</wp:posOffset>
                </wp:positionV>
                <wp:extent cx="0" cy="495300"/>
                <wp:effectExtent l="53340" t="11430" r="60960" b="17145"/>
                <wp:wrapNone/>
                <wp:docPr id="166" name="直接连接符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66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22pt" to="1in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">
                <v:stroke endarrow="block"/>
              </v:line>
            </w:pict>
          </mc:Fallback>
        </mc:AlternateContent>
      </w:r>
    </w:p>
    <w:p w:rsidR="00396DDF" w:rsidRPr="00396DDF" w:rsidRDefault="00396DDF" w:rsidP="00396DDF">
      <w:pPr>
        <w:rPr>
          <w:rFonts w:ascii="Times New Roman" w:eastAsia="宋体" w:hAnsi="Times New Roman" w:cs="Times New Roman" w:hint="eastAsia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180340</wp:posOffset>
                </wp:positionV>
                <wp:extent cx="0" cy="2794000"/>
                <wp:effectExtent l="5715" t="12700" r="13335" b="12700"/>
                <wp:wrapNone/>
                <wp:docPr id="165" name="直接连接符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9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65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14.2pt" to="369pt,2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"/>
            </w:pict>
          </mc:Fallback>
        </mc:AlternateContent>
      </w:r>
      <w:r>
        <w:rPr>
          <w:rFonts w:ascii="Times New Roman" w:eastAsia="宋体" w:hAnsi="Times New Roman" w:cs="Times New Roman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180340</wp:posOffset>
                </wp:positionV>
                <wp:extent cx="2057400" cy="0"/>
                <wp:effectExtent l="5715" t="12700" r="13335" b="6350"/>
                <wp:wrapNone/>
                <wp:docPr id="164" name="直接连接符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64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4.2pt" to="36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"/>
            </w:pict>
          </mc:Fallback>
        </mc:AlternateContent>
      </w:r>
      <w:r>
        <w:rPr>
          <w:rFonts w:ascii="Times New Roman" w:eastAsia="宋体" w:hAnsi="Times New Roman" w:cs="Times New Roman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180340</wp:posOffset>
                </wp:positionV>
                <wp:extent cx="0" cy="2794000"/>
                <wp:effectExtent l="5715" t="12700" r="13335" b="12700"/>
                <wp:wrapNone/>
                <wp:docPr id="163" name="直接连接符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9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63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4.2pt" to="207pt,2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"/>
            </w:pict>
          </mc:Fallback>
        </mc:AlternateContent>
      </w:r>
      <w:r>
        <w:rPr>
          <w:rFonts w:ascii="Times New Roman" w:eastAsia="宋体" w:hAnsi="Times New Roman" w:cs="Times New Roman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180340</wp:posOffset>
                </wp:positionV>
                <wp:extent cx="1028700" cy="297180"/>
                <wp:effectExtent l="5715" t="12700" r="13335" b="13970"/>
                <wp:wrapNone/>
                <wp:docPr id="162" name="文本框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DDF" w:rsidRDefault="00396DDF" w:rsidP="00396DD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订单管理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2" o:spid="_x0000_s1083" type="#_x0000_t202" style="position:absolute;left:0;text-align:left;margin-left:243pt;margin-top:14.2pt;width:81pt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" strokecolor="white">
                <v:textbox>
                  <w:txbxContent>
                    <w:p w:rsidR="00396DDF" w:rsidRDefault="00396DDF" w:rsidP="00396DD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订单管理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378460</wp:posOffset>
                </wp:positionV>
                <wp:extent cx="914400" cy="1094105"/>
                <wp:effectExtent l="15240" t="20320" r="13335" b="19050"/>
                <wp:wrapNone/>
                <wp:docPr id="161" name="流程图: 决策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9410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DDF" w:rsidRDefault="00396DDF" w:rsidP="00396DD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继续购物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决策 161" o:spid="_x0000_s1084" type="#_x0000_t110" style="position:absolute;left:0;text-align:left;margin-left:36pt;margin-top:29.8pt;width:1in;height:8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">
                <v:textbox>
                  <w:txbxContent>
                    <w:p w:rsidR="00396DDF" w:rsidRDefault="00396DDF" w:rsidP="00396DD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继续购物</w:t>
                      </w:r>
                    </w:p>
                  </w:txbxContent>
                </v:textbox>
              </v:shape>
            </w:pict>
          </mc:Fallback>
        </mc:AlternateContent>
      </w:r>
    </w:p>
    <w:p w:rsidR="00396DDF" w:rsidRPr="00396DDF" w:rsidRDefault="00396DDF" w:rsidP="00396DDF">
      <w:pPr>
        <w:rPr>
          <w:rFonts w:ascii="Times New Roman" w:eastAsia="宋体" w:hAnsi="Times New Roman" w:cs="Times New Roman" w:hint="eastAsia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378460</wp:posOffset>
                </wp:positionV>
                <wp:extent cx="571500" cy="0"/>
                <wp:effectExtent l="15240" t="53975" r="13335" b="60325"/>
                <wp:wrapNone/>
                <wp:docPr id="160" name="直接连接符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60" o:spid="_x0000_s1026" style="position:absolute;left:0;text-align:lef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29.8pt" to="351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">
                <v:stroke endarrow="block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378460</wp:posOffset>
                </wp:positionV>
                <wp:extent cx="0" cy="1308100"/>
                <wp:effectExtent l="5715" t="6350" r="13335" b="9525"/>
                <wp:wrapNone/>
                <wp:docPr id="159" name="直接连接符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8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59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29.8pt" to="351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"/>
            </w:pict>
          </mc:Fallback>
        </mc:AlternateContent>
      </w:r>
    </w:p>
    <w:p w:rsidR="00396DDF" w:rsidRPr="00396DDF" w:rsidRDefault="00396DDF" w:rsidP="00396DDF">
      <w:pPr>
        <w:rPr>
          <w:rFonts w:ascii="Times New Roman" w:eastAsia="宋体" w:hAnsi="Times New Roman" w:cs="Times New Roman" w:hint="eastAsia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81280</wp:posOffset>
                </wp:positionV>
                <wp:extent cx="342900" cy="0"/>
                <wp:effectExtent l="5715" t="56515" r="22860" b="57785"/>
                <wp:wrapNone/>
                <wp:docPr id="158" name="直接连接符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58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6.4pt" to="234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">
                <v:stroke endarrow="block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457200" cy="0"/>
                <wp:effectExtent l="5715" t="12700" r="13335" b="6350"/>
                <wp:wrapNone/>
                <wp:docPr id="157" name="直接连接符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57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2pt" to="3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"/>
            </w:pict>
          </mc:Fallback>
        </mc:AlternateContent>
      </w:r>
    </w:p>
    <w:p w:rsidR="00396DDF" w:rsidRPr="00396DDF" w:rsidRDefault="00396DDF" w:rsidP="00396DDF">
      <w:pPr>
        <w:rPr>
          <w:rFonts w:ascii="Times New Roman" w:eastAsia="宋体" w:hAnsi="Times New Roman" w:cs="Times New Roman" w:hint="eastAsia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279400</wp:posOffset>
                </wp:positionV>
                <wp:extent cx="0" cy="693420"/>
                <wp:effectExtent l="5715" t="12065" r="13335" b="8890"/>
                <wp:wrapNone/>
                <wp:docPr id="156" name="直接连接符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56" o:spid="_x0000_s1026" style="position:absolute;left:0;text-align:lef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22pt" to="198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"/>
            </w:pict>
          </mc:Fallback>
        </mc:AlternateContent>
      </w:r>
      <w:r>
        <w:rPr>
          <w:rFonts w:ascii="Times New Roman" w:eastAsia="宋体" w:hAnsi="Times New Roman" w:cs="Times New Roman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279400</wp:posOffset>
                </wp:positionV>
                <wp:extent cx="0" cy="594360"/>
                <wp:effectExtent l="53340" t="12065" r="60960" b="22225"/>
                <wp:wrapNone/>
                <wp:docPr id="155" name="直接连接符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55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22pt" to="1in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">
                <v:stroke endarrow="block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279400</wp:posOffset>
                </wp:positionV>
                <wp:extent cx="1485900" cy="0"/>
                <wp:effectExtent l="15240" t="59690" r="13335" b="54610"/>
                <wp:wrapNone/>
                <wp:docPr id="154" name="直接连接符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54" o:spid="_x0000_s1026" style="position:absolute;left:0;text-align:lef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22pt" to="42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">
                <v:stroke endarrow="block"/>
              </v:line>
            </w:pict>
          </mc:Fallback>
        </mc:AlternateContent>
      </w:r>
    </w:p>
    <w:p w:rsidR="00396DDF" w:rsidRPr="00396DDF" w:rsidRDefault="00396DDF" w:rsidP="00396DDF">
      <w:pPr>
        <w:rPr>
          <w:rFonts w:ascii="Times New Roman" w:eastAsia="宋体" w:hAnsi="Times New Roman" w:cs="Times New Roman" w:hint="eastAsia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81280</wp:posOffset>
                </wp:positionV>
                <wp:extent cx="1028700" cy="0"/>
                <wp:effectExtent l="15240" t="57150" r="13335" b="57150"/>
                <wp:wrapNone/>
                <wp:docPr id="153" name="直接连接符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53" o:spid="_x0000_s1026" style="position:absolute;left:0;text-align:lef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6.4pt" to="153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">
                <v:stroke endarrow="block"/>
              </v:line>
            </w:pict>
          </mc:Fallback>
        </mc:AlternateContent>
      </w:r>
    </w:p>
    <w:p w:rsidR="00396DDF" w:rsidRPr="00396DDF" w:rsidRDefault="00396DDF" w:rsidP="00396DDF">
      <w:pPr>
        <w:rPr>
          <w:rFonts w:ascii="Times New Roman" w:eastAsia="宋体" w:hAnsi="Times New Roman" w:cs="Times New Roman" w:hint="eastAsia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180340</wp:posOffset>
                </wp:positionV>
                <wp:extent cx="1143000" cy="0"/>
                <wp:effectExtent l="5715" t="8890" r="13335" b="10160"/>
                <wp:wrapNone/>
                <wp:docPr id="152" name="直接连接符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52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4.2pt" to="198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"/>
            </w:pict>
          </mc:Fallback>
        </mc:AlternateContent>
      </w:r>
      <w:r>
        <w:rPr>
          <w:rFonts w:ascii="Times New Roman" w:eastAsia="宋体" w:hAnsi="Times New Roman" w:cs="Times New Roman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81280</wp:posOffset>
                </wp:positionV>
                <wp:extent cx="571500" cy="0"/>
                <wp:effectExtent l="15240" t="52705" r="13335" b="61595"/>
                <wp:wrapNone/>
                <wp:docPr id="151" name="直接连接符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51" o:spid="_x0000_s1026" style="position:absolute;left:0;text-align:lef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6.4pt" to="351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">
                <v:stroke endarrow="block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81280</wp:posOffset>
                </wp:positionV>
                <wp:extent cx="914400" cy="301625"/>
                <wp:effectExtent l="5715" t="5080" r="13335" b="7620"/>
                <wp:wrapNone/>
                <wp:docPr id="150" name="流程图: 过程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1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DDF" w:rsidRDefault="00396DDF" w:rsidP="00396DD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提交订单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150" o:spid="_x0000_s1085" type="#_x0000_t109" style="position:absolute;left:0;text-align:left;margin-left:36pt;margin-top:6.4pt;width:1in;height:2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">
                <v:textbox>
                  <w:txbxContent>
                    <w:p w:rsidR="00396DDF" w:rsidRDefault="00396DDF" w:rsidP="00396DD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提交订单</w:t>
                      </w:r>
                    </w:p>
                  </w:txbxContent>
                </v:textbox>
              </v:shape>
            </w:pict>
          </mc:Fallback>
        </mc:AlternateContent>
      </w:r>
    </w:p>
    <w:p w:rsidR="00396DDF" w:rsidRPr="00396DDF" w:rsidRDefault="00396DDF" w:rsidP="00396DDF">
      <w:pPr>
        <w:rPr>
          <w:rFonts w:ascii="Times New Roman" w:eastAsia="宋体" w:hAnsi="Times New Roman" w:cs="Times New Roman" w:hint="eastAsia"/>
          <w:b/>
          <w:sz w:val="32"/>
          <w:szCs w:val="32"/>
        </w:rPr>
      </w:pPr>
    </w:p>
    <w:p w:rsidR="00396DDF" w:rsidRPr="00396DDF" w:rsidRDefault="00396DDF" w:rsidP="00396DDF">
      <w:pPr>
        <w:ind w:firstLineChars="1045" w:firstLine="3357"/>
        <w:rPr>
          <w:rFonts w:ascii="Times New Roman" w:eastAsia="宋体" w:hAnsi="Times New Roman" w:cs="Times New Roman" w:hint="eastAsia"/>
          <w:b/>
          <w:color w:val="000000"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200660</wp:posOffset>
                </wp:positionV>
                <wp:extent cx="2057400" cy="0"/>
                <wp:effectExtent l="5715" t="10795" r="13335" b="8255"/>
                <wp:wrapNone/>
                <wp:docPr id="149" name="直接连接符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49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5.8pt" to="36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"/>
            </w:pict>
          </mc:Fallback>
        </mc:AlternateContent>
      </w:r>
    </w:p>
    <w:p w:rsidR="00396DDF" w:rsidRPr="00396DDF" w:rsidRDefault="00396DDF" w:rsidP="00396DDF">
      <w:pPr>
        <w:ind w:firstLineChars="1045" w:firstLine="3357"/>
        <w:rPr>
          <w:rFonts w:ascii="Times New Roman" w:eastAsia="宋体" w:hAnsi="Times New Roman" w:cs="Times New Roman" w:hint="eastAsia"/>
          <w:b/>
          <w:color w:val="000000"/>
          <w:sz w:val="32"/>
          <w:szCs w:val="32"/>
        </w:rPr>
      </w:pPr>
    </w:p>
    <w:p w:rsidR="00396DDF" w:rsidRPr="00396DDF" w:rsidRDefault="00396DDF" w:rsidP="00396DDF">
      <w:pPr>
        <w:ind w:firstLineChars="1045" w:firstLine="2194"/>
        <w:jc w:val="center"/>
        <w:rPr>
          <w:rFonts w:ascii="Times New Roman" w:eastAsia="宋体" w:hAnsi="Times New Roman" w:cs="Times New Roman" w:hint="eastAsia"/>
          <w:color w:val="000000"/>
          <w:szCs w:val="21"/>
        </w:rPr>
      </w:pPr>
      <w:r w:rsidRPr="00396DDF">
        <w:rPr>
          <w:rFonts w:ascii="Times New Roman" w:eastAsia="宋体" w:hAnsi="Times New Roman" w:cs="Times New Roman" w:hint="eastAsia"/>
          <w:color w:val="000000"/>
          <w:szCs w:val="21"/>
        </w:rPr>
        <w:t>图</w:t>
      </w:r>
      <w:r w:rsidRPr="00396DDF">
        <w:rPr>
          <w:rFonts w:ascii="Times New Roman" w:eastAsia="宋体" w:hAnsi="Times New Roman" w:cs="Times New Roman" w:hint="eastAsia"/>
          <w:color w:val="000000"/>
          <w:szCs w:val="21"/>
        </w:rPr>
        <w:t xml:space="preserve">1-4 </w:t>
      </w:r>
      <w:r w:rsidRPr="00396DDF">
        <w:rPr>
          <w:rFonts w:ascii="Times New Roman" w:eastAsia="宋体" w:hAnsi="Times New Roman" w:cs="Times New Roman" w:hint="eastAsia"/>
          <w:color w:val="000000"/>
          <w:szCs w:val="21"/>
        </w:rPr>
        <w:t>系统流程图</w:t>
      </w:r>
    </w:p>
    <w:p w:rsidR="00396DDF" w:rsidRPr="00396DDF" w:rsidRDefault="00396DDF" w:rsidP="00396DDF">
      <w:pPr>
        <w:rPr>
          <w:rFonts w:ascii="Times New Roman" w:eastAsia="宋体" w:hAnsi="Times New Roman" w:cs="Times New Roman" w:hint="eastAsia"/>
          <w:b/>
          <w:sz w:val="32"/>
          <w:szCs w:val="32"/>
        </w:rPr>
      </w:pPr>
    </w:p>
    <w:p w:rsidR="00396DDF" w:rsidRPr="00396DDF" w:rsidRDefault="00396DDF" w:rsidP="00396DDF">
      <w:pPr>
        <w:rPr>
          <w:rFonts w:ascii="Times New Roman" w:eastAsia="宋体" w:hAnsi="Times New Roman" w:cs="Times New Roman" w:hint="eastAsia"/>
          <w:b/>
          <w:sz w:val="32"/>
          <w:szCs w:val="32"/>
        </w:rPr>
      </w:pPr>
    </w:p>
    <w:p w:rsidR="00396DDF" w:rsidRPr="00396DDF" w:rsidRDefault="00396DDF" w:rsidP="00396DDF">
      <w:pPr>
        <w:rPr>
          <w:rFonts w:ascii="Times New Roman" w:eastAsia="宋体" w:hAnsi="Times New Roman" w:cs="Times New Roman" w:hint="eastAsia"/>
          <w:b/>
          <w:sz w:val="32"/>
          <w:szCs w:val="32"/>
        </w:rPr>
      </w:pPr>
    </w:p>
    <w:p w:rsidR="00161D64" w:rsidRPr="00161D64" w:rsidRDefault="00161D64">
      <w:bookmarkStart w:id="2" w:name="_GoBack"/>
      <w:bookmarkEnd w:id="2"/>
    </w:p>
    <w:sectPr w:rsidR="00161D64" w:rsidRPr="00161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B0A" w:rsidRDefault="00C64B0A" w:rsidP="007D108B">
      <w:r>
        <w:separator/>
      </w:r>
    </w:p>
  </w:endnote>
  <w:endnote w:type="continuationSeparator" w:id="0">
    <w:p w:rsidR="00C64B0A" w:rsidRDefault="00C64B0A" w:rsidP="007D1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ˎ̥_GB231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B0A" w:rsidRDefault="00C64B0A" w:rsidP="007D108B">
      <w:r>
        <w:separator/>
      </w:r>
    </w:p>
  </w:footnote>
  <w:footnote w:type="continuationSeparator" w:id="0">
    <w:p w:rsidR="00C64B0A" w:rsidRDefault="00C64B0A" w:rsidP="007D10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A68"/>
    <w:rsid w:val="00161D64"/>
    <w:rsid w:val="001F6A98"/>
    <w:rsid w:val="00396DDF"/>
    <w:rsid w:val="00471A68"/>
    <w:rsid w:val="004F6D84"/>
    <w:rsid w:val="00752FA9"/>
    <w:rsid w:val="007D108B"/>
    <w:rsid w:val="00C64B0A"/>
    <w:rsid w:val="00F9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6D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6D84"/>
    <w:rPr>
      <w:sz w:val="18"/>
      <w:szCs w:val="18"/>
    </w:rPr>
  </w:style>
  <w:style w:type="paragraph" w:customStyle="1" w:styleId="3Char">
    <w:name w:val="3 Char"/>
    <w:basedOn w:val="a"/>
    <w:rsid w:val="004F6D84"/>
    <w:pPr>
      <w:adjustRightInd w:val="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4">
    <w:name w:val="header"/>
    <w:basedOn w:val="a"/>
    <w:link w:val="Char0"/>
    <w:uiPriority w:val="99"/>
    <w:unhideWhenUsed/>
    <w:rsid w:val="007D1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D108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D1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D10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6D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6D84"/>
    <w:rPr>
      <w:sz w:val="18"/>
      <w:szCs w:val="18"/>
    </w:rPr>
  </w:style>
  <w:style w:type="paragraph" w:customStyle="1" w:styleId="3Char">
    <w:name w:val="3 Char"/>
    <w:basedOn w:val="a"/>
    <w:rsid w:val="004F6D84"/>
    <w:pPr>
      <w:adjustRightInd w:val="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4">
    <w:name w:val="header"/>
    <w:basedOn w:val="a"/>
    <w:link w:val="Char0"/>
    <w:uiPriority w:val="99"/>
    <w:unhideWhenUsed/>
    <w:rsid w:val="007D1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D108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D1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D10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a555</dc:creator>
  <cp:lastModifiedBy>a555</cp:lastModifiedBy>
  <cp:revision>5</cp:revision>
  <dcterms:created xsi:type="dcterms:W3CDTF">2016-05-11T07:27:00Z</dcterms:created>
  <dcterms:modified xsi:type="dcterms:W3CDTF">2016-05-11T07:55:00Z</dcterms:modified>
</cp:coreProperties>
</file>